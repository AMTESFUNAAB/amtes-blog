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Aptos Serif" w:hAnsi="Aptos Serif"/>
          <w:sz w:val="24"/>
          <w:szCs w:val="24"/>
          <w:ins w:id="12" w:author="Unknown Author" w:date="2025-03-11T17:52:16Z"/>
        </w:rPr>
      </w:pPr>
      <w:r>
        <w:rPr>
          <w:rFonts w:ascii="Aptos Serif" w:hAnsi="Aptos Serif"/>
          <w:i/>
          <w:sz w:val="24"/>
          <w:szCs w:val="24"/>
          <w:rPrChange w:id="0" w:author="Unknown Author" w:date="2025-03-11T17:13:17Z">
            <w:rPr>
              <w:i/>
            </w:rPr>
          </w:rPrChange>
        </w:rPr>
        <w:t>Sakira Daodu, an elite among many others in her time in FUNAAB</w:t>
      </w:r>
      <w:del w:id="1" w:author="Unknown Author" w:date="2025-03-11T17:51:44Z">
        <w:r>
          <w:rPr>
            <w:rFonts w:ascii="Aptos Serif" w:hAnsi="Aptos Serif"/>
            <w:i/>
            <w:sz w:val="24"/>
            <w:szCs w:val="24"/>
          </w:rPr>
          <w:delText>.</w:delText>
        </w:r>
      </w:del>
      <w:ins w:id="2" w:author="Unknown Author" w:date="2025-03-11T17:51:45Z">
        <w:r>
          <w:rPr>
            <w:rFonts w:ascii="Aptos Serif" w:hAnsi="Aptos Serif"/>
            <w:i/>
            <w:sz w:val="24"/>
            <w:szCs w:val="24"/>
          </w:rPr>
          <w:t>.</w:t>
        </w:r>
      </w:ins>
      <w:r>
        <w:rPr>
          <w:rFonts w:ascii="Aptos Serif" w:hAnsi="Aptos Serif"/>
          <w:i/>
          <w:sz w:val="24"/>
          <w:szCs w:val="24"/>
          <w:rPrChange w:id="0" w:author="Unknown Author" w:date="2025-03-11T17:13:17Z">
            <w:rPr>
              <w:i/>
            </w:rPr>
          </w:rPrChange>
        </w:rPr>
        <w:t xml:space="preserve"> From joining the science department in secondary school, </w:t>
      </w:r>
      <w:ins w:id="4" w:author="Unknown Author" w:date="2025-03-11T17:00:00Z">
        <w:r>
          <w:rPr>
            <w:rFonts w:ascii="Aptos Serif" w:hAnsi="Aptos Serif"/>
            <w:i/>
            <w:sz w:val="24"/>
            <w:szCs w:val="24"/>
          </w:rPr>
          <w:t xml:space="preserve">to pursuing a career in data analysis (among her many other skills), </w:t>
        </w:r>
      </w:ins>
      <w:r>
        <w:rPr>
          <w:rFonts w:ascii="Aptos Serif" w:hAnsi="Aptos Serif"/>
          <w:rFonts w:ascii="Aptos Serif" w:hAnsi="Aptos Serif"/>
          <w:i/>
          <w:sz w:val="24"/>
          <w:szCs w:val="24"/>
          <w:rPrChange w:id="0" w:author="Unknown Author" w:date="2025-03-11T17:13:17Z">
            <w:rPr>
              <w:sz w:val="28"/>
              <w:i/>
              <w:szCs w:val="28"/>
            </w:rPr>
          </w:rPrChange>
        </w:rPr>
        <w:t>a story of passion, resilience, hard</w:t>
      </w:r>
      <w:ins w:id="6" w:author="Unknown Author" w:date="2025-03-11T17:01:17Z">
        <w:r>
          <w:rPr>
            <w:rFonts w:ascii="Aptos Serif" w:hAnsi="Aptos Serif"/>
            <w:i/>
            <w:sz w:val="24"/>
            <w:szCs w:val="24"/>
          </w:rPr>
          <w:t xml:space="preserve"> </w:t>
        </w:r>
      </w:ins>
      <w:r>
        <w:rPr>
          <w:rFonts w:ascii="Aptos Serif" w:hAnsi="Aptos Serif"/>
          <w:i/>
          <w:sz w:val="24"/>
          <w:szCs w:val="24"/>
          <w:rPrChange w:id="0" w:author="Unknown Author" w:date="2025-03-11T17:13:17Z"/>
        </w:rPr>
        <w:t>work and many more started to breed</w:t>
      </w:r>
      <w:del w:id="8" w:author="Unknown Author" w:date="2025-03-11T17:13:50Z">
        <w:r>
          <w:rPr>
            <w:rFonts w:ascii="Aptos Serif" w:hAnsi="Aptos Serif"/>
            <w:i/>
            <w:sz w:val="24"/>
            <w:szCs w:val="24"/>
          </w:rPr>
          <w:delText xml:space="preserve">. </w:delText>
        </w:r>
      </w:del>
      <w:del w:id="9" w:author="Unknown Author" w:date="2025-03-11T16:57:23Z">
        <w:r>
          <w:rPr>
            <w:rFonts w:ascii="Aptos Serif" w:hAnsi="Aptos Serif"/>
            <w:i/>
            <w:sz w:val="24"/>
            <w:szCs w:val="24"/>
          </w:rPr>
          <w:delText>And I will bring a little part(majorly while in FUNAAB) of the same to you today</w:delText>
        </w:r>
      </w:del>
      <w:r>
        <w:rPr>
          <w:rFonts w:ascii="Aptos Serif" w:hAnsi="Aptos Serif"/>
          <w:i/>
          <w:sz w:val="24"/>
          <w:szCs w:val="24"/>
          <w:rPrChange w:id="0" w:author="Unknown Author" w:date="2025-03-11T17:13:17Z"/>
        </w:rPr>
        <w:t xml:space="preserve">. </w:t>
      </w:r>
      <w:del w:id="11" w:author="Unknown Author" w:date="2025-03-11T17:02:17Z">
        <w:r>
          <w:rPr>
            <w:rFonts w:ascii="Aptos Serif" w:hAnsi="Aptos Serif"/>
            <w:i/>
            <w:sz w:val="24"/>
            <w:szCs w:val="24"/>
          </w:rPr>
          <w:delText>From</w:delText>
        </w:r>
      </w:del>
    </w:p>
    <w:p>
      <w:pPr>
        <w:pStyle w:val="normal1"/>
        <w:rPr>
          <w:i/>
          <w:i/>
          <w:ins w:id="14" w:author="Unknown Author" w:date="2025-03-11T17:52:16Z"/>
        </w:rPr>
      </w:pPr>
      <w:ins w:id="13" w:author="Unknown Author" w:date="2025-03-11T17:52:16Z">
        <w:r>
          <w:rPr>
            <w:rFonts w:ascii="Aptos Serif" w:hAnsi="Aptos Serif"/>
            <w:sz w:val="24"/>
            <w:szCs w:val="24"/>
          </w:rPr>
        </w:r>
      </w:ins>
    </w:p>
    <w:p>
      <w:pPr>
        <w:pStyle w:val="normal1"/>
        <w:rPr>
          <w:rFonts w:ascii="Aptos Serif" w:hAnsi="Aptos Serif"/>
          <w:sz w:val="24"/>
          <w:szCs w:val="24"/>
        </w:rPr>
      </w:pPr>
      <w:ins w:id="15" w:author="Unknown Author" w:date="2025-03-11T17:02:18Z">
        <w:r>
          <w:rPr>
            <w:rFonts w:ascii="Aptos Serif" w:hAnsi="Aptos Serif"/>
            <w:i/>
            <w:sz w:val="24"/>
            <w:szCs w:val="24"/>
          </w:rPr>
          <w:t>Upon</w:t>
        </w:r>
      </w:ins>
      <w:r>
        <w:rPr>
          <w:rFonts w:ascii="Aptos Serif" w:hAnsi="Aptos Serif"/>
          <w:rFonts w:ascii="Aptos Serif" w:hAnsi="Aptos Serif"/>
          <w:i/>
          <w:sz w:val="24"/>
          <w:szCs w:val="24"/>
          <w:rPrChange w:id="0" w:author="Unknown Author" w:date="2025-03-11T17:13:17Z">
            <w:rPr>
              <w:sz w:val="28"/>
              <w:i/>
              <w:szCs w:val="28"/>
            </w:rPr>
          </w:rPrChange>
        </w:rPr>
        <w:t xml:space="preserve"> entering the </w:t>
      </w:r>
      <w:ins w:id="17" w:author="Unknown Author" w:date="2025-03-11T16:57:48Z">
        <w:r>
          <w:rPr>
            <w:rFonts w:ascii="Aptos Serif" w:hAnsi="Aptos Serif"/>
            <w:i/>
            <w:sz w:val="24"/>
            <w:szCs w:val="24"/>
          </w:rPr>
          <w:t>M</w:t>
        </w:r>
      </w:ins>
      <w:del w:id="18" w:author="Unknown Author" w:date="2025-03-11T16:57:47Z">
        <w:r>
          <w:rPr>
            <w:rFonts w:ascii="Aptos Serif" w:hAnsi="Aptos Serif"/>
            <w:i/>
            <w:sz w:val="24"/>
            <w:szCs w:val="24"/>
          </w:rPr>
          <w:delText>m</w:delText>
        </w:r>
      </w:del>
      <w:r>
        <w:rPr>
          <w:rFonts w:ascii="Aptos Serif" w:hAnsi="Aptos Serif"/>
          <w:rFonts w:ascii="Aptos Serif" w:hAnsi="Aptos Serif"/>
          <w:i/>
          <w:sz w:val="24"/>
          <w:szCs w:val="24"/>
          <w:rPrChange w:id="0" w:author="Unknown Author" w:date="2025-03-11T17:13:17Z">
            <w:rPr>
              <w:sz w:val="28"/>
              <w:i/>
              <w:szCs w:val="28"/>
            </w:rPr>
          </w:rPrChange>
        </w:rPr>
        <w:t>echatronics department in FUNAAB</w:t>
      </w:r>
      <w:del w:id="20" w:author="Unknown Author" w:date="2025-03-11T17:51:07Z">
        <w:r>
          <w:rPr>
            <w:rFonts w:ascii="Aptos Serif" w:hAnsi="Aptos Serif"/>
            <w:i/>
            <w:sz w:val="24"/>
            <w:szCs w:val="24"/>
          </w:rPr>
          <w:delText xml:space="preserve"> some years back</w:delText>
        </w:r>
      </w:del>
      <w:r>
        <w:rPr>
          <w:rFonts w:ascii="Aptos Serif" w:hAnsi="Aptos Serif"/>
          <w:rFonts w:ascii="Aptos Serif" w:hAnsi="Aptos Serif"/>
          <w:i/>
          <w:sz w:val="24"/>
          <w:szCs w:val="24"/>
          <w:rPrChange w:id="0" w:author="Unknown Author" w:date="2025-03-11T17:13:17Z">
            <w:rPr>
              <w:sz w:val="28"/>
              <w:i/>
              <w:szCs w:val="28"/>
            </w:rPr>
          </w:rPrChange>
        </w:rPr>
        <w:t xml:space="preserve">, </w:t>
      </w:r>
      <w:ins w:id="22" w:author="Unknown Author" w:date="2025-03-11T17:02:38Z">
        <w:r>
          <w:rPr>
            <w:rFonts w:ascii="Aptos Serif" w:hAnsi="Aptos Serif"/>
            <w:i/>
            <w:sz w:val="24"/>
            <w:szCs w:val="24"/>
          </w:rPr>
          <w:t xml:space="preserve">Sakira </w:t>
        </w:r>
      </w:ins>
      <w:del w:id="23" w:author="Unknown Author" w:date="2025-03-11T17:02:38Z">
        <w:r>
          <w:rPr>
            <w:rFonts w:ascii="Aptos Serif" w:hAnsi="Aptos Serif"/>
            <w:i/>
            <w:sz w:val="24"/>
            <w:szCs w:val="24"/>
          </w:rPr>
          <w:delText xml:space="preserve">she </w:delText>
        </w:r>
      </w:del>
      <w:r>
        <w:rPr>
          <w:rFonts w:ascii="Aptos Serif" w:hAnsi="Aptos Serif"/>
          <w:rFonts w:ascii="Aptos Serif" w:hAnsi="Aptos Serif"/>
          <w:i/>
          <w:sz w:val="24"/>
          <w:szCs w:val="24"/>
          <w:rPrChange w:id="0" w:author="Unknown Author" w:date="2025-03-11T17:13:17Z">
            <w:rPr>
              <w:sz w:val="28"/>
              <w:i/>
              <w:szCs w:val="28"/>
            </w:rPr>
          </w:rPrChange>
        </w:rPr>
        <w:t>was determined to give it her all</w:t>
      </w:r>
      <w:del w:id="25" w:author="Unknown Author" w:date="2025-03-11T17:14:28Z">
        <w:r>
          <w:rPr>
            <w:rFonts w:ascii="Aptos Serif" w:hAnsi="Aptos Serif"/>
            <w:i/>
            <w:sz w:val="24"/>
            <w:szCs w:val="24"/>
          </w:rPr>
          <w:delText xml:space="preserve"> and</w:delText>
        </w:r>
      </w:del>
      <w:r>
        <w:rPr>
          <w:rFonts w:ascii="Aptos Serif" w:hAnsi="Aptos Serif"/>
          <w:rFonts w:ascii="Aptos Serif" w:hAnsi="Aptos Serif"/>
          <w:i/>
          <w:sz w:val="24"/>
          <w:szCs w:val="24"/>
          <w:rPrChange w:id="0" w:author="Unknown Author" w:date="2025-03-11T17:13:17Z">
            <w:rPr>
              <w:sz w:val="28"/>
              <w:i/>
              <w:szCs w:val="28"/>
            </w:rPr>
          </w:rPrChange>
        </w:rPr>
        <w:t xml:space="preserve"> </w:t>
      </w:r>
      <w:del w:id="27" w:author="Unknown Author" w:date="2025-03-11T17:03:18Z">
        <w:r>
          <w:rPr>
            <w:rFonts w:ascii="Aptos Serif" w:hAnsi="Aptos Serif"/>
            <w:i/>
            <w:sz w:val="24"/>
            <w:szCs w:val="24"/>
          </w:rPr>
          <w:delText xml:space="preserve">after </w:delText>
        </w:r>
      </w:del>
      <w:r>
        <w:rPr>
          <w:rFonts w:ascii="Aptos Serif" w:hAnsi="Aptos Serif"/>
          <w:i/>
          <w:sz w:val="24"/>
          <w:szCs w:val="24"/>
          <w:rPrChange w:id="0" w:author="Unknown Author" w:date="2025-03-11T17:13:17Z"/>
        </w:rPr>
        <w:t xml:space="preserve">which </w:t>
      </w:r>
      <w:del w:id="29" w:author="Unknown Author" w:date="2025-03-11T17:03:24Z">
        <w:r>
          <w:rPr>
            <w:rFonts w:ascii="Aptos Serif" w:hAnsi="Aptos Serif"/>
            <w:i/>
            <w:sz w:val="24"/>
            <w:szCs w:val="24"/>
          </w:rPr>
          <w:delText xml:space="preserve">she graduated with </w:delText>
        </w:r>
      </w:del>
      <w:ins w:id="30" w:author="Unknown Author" w:date="2025-03-11T17:03:28Z">
        <w:r>
          <w:rPr>
            <w:rFonts w:ascii="Aptos Serif" w:hAnsi="Aptos Serif"/>
            <w:i/>
            <w:sz w:val="24"/>
            <w:szCs w:val="24"/>
          </w:rPr>
          <w:t xml:space="preserve">manifested as </w:t>
        </w:r>
      </w:ins>
      <w:r>
        <w:rPr>
          <w:rFonts w:ascii="Aptos Serif" w:hAnsi="Aptos Serif"/>
          <w:rFonts w:ascii="Aptos Serif" w:hAnsi="Aptos Serif"/>
          <w:i/>
          <w:sz w:val="24"/>
          <w:szCs w:val="24"/>
          <w:rPrChange w:id="0" w:author="Unknown Author" w:date="2025-03-11T17:13:17Z">
            <w:rPr>
              <w:sz w:val="28"/>
              <w:i/>
              <w:szCs w:val="28"/>
            </w:rPr>
          </w:rPrChange>
        </w:rPr>
        <w:t xml:space="preserve">a </w:t>
      </w:r>
      <w:del w:id="32" w:author="Unknown Author" w:date="2025-03-11T17:51:22Z">
        <w:r>
          <w:rPr>
            <w:rFonts w:ascii="Aptos Serif" w:hAnsi="Aptos Serif"/>
            <w:i/>
            <w:sz w:val="24"/>
            <w:szCs w:val="24"/>
          </w:rPr>
          <w:delText>‘</w:delText>
        </w:r>
      </w:del>
      <w:r>
        <w:rPr>
          <w:rFonts w:ascii="Aptos Serif" w:hAnsi="Aptos Serif"/>
          <w:rFonts w:ascii="Aptos Serif" w:hAnsi="Aptos Serif"/>
          <w:i/>
          <w:sz w:val="24"/>
          <w:szCs w:val="24"/>
          <w:rPrChange w:id="0" w:author="Unknown Author" w:date="2025-03-11T17:13:17Z">
            <w:rPr>
              <w:sz w:val="28"/>
              <w:i/>
              <w:szCs w:val="28"/>
            </w:rPr>
          </w:rPrChange>
        </w:rPr>
        <w:t>strong</w:t>
      </w:r>
      <w:del w:id="34" w:author="Unknown Author" w:date="2025-03-11T17:51:19Z">
        <w:r>
          <w:rPr>
            <w:rFonts w:ascii="Aptos Serif" w:hAnsi="Aptos Serif"/>
            <w:i/>
            <w:sz w:val="24"/>
            <w:szCs w:val="24"/>
          </w:rPr>
          <w:delText xml:space="preserve">’ </w:delText>
        </w:r>
      </w:del>
      <w:ins w:id="35" w:author="Unknown Author" w:date="2025-03-11T17:51:20Z">
        <w:r>
          <w:rPr>
            <w:rFonts w:ascii="Aptos Serif" w:hAnsi="Aptos Serif"/>
            <w:i/>
            <w:sz w:val="24"/>
            <w:szCs w:val="24"/>
          </w:rPr>
          <w:t xml:space="preserve"> </w:t>
        </w:r>
      </w:ins>
      <w:r>
        <w:rPr>
          <w:rFonts w:ascii="Aptos Serif" w:hAnsi="Aptos Serif"/>
          <w:rFonts w:ascii="Aptos Serif" w:hAnsi="Aptos Serif"/>
          <w:i/>
          <w:sz w:val="24"/>
          <w:szCs w:val="24"/>
          <w:rPrChange w:id="0" w:author="Unknown Author" w:date="2025-03-11T17:13:17Z">
            <w:rPr>
              <w:sz w:val="28"/>
              <w:i/>
              <w:szCs w:val="28"/>
            </w:rPr>
          </w:rPrChange>
        </w:rPr>
        <w:t>second class upper.</w:t>
      </w:r>
    </w:p>
    <w:p>
      <w:pPr>
        <w:pStyle w:val="normal1"/>
        <w:rPr>
          <w:i/>
          <w:i/>
          <w:ins w:id="38" w:author="Unknown Author" w:date="2025-03-11T17:14:32Z"/>
        </w:rPr>
      </w:pPr>
      <w:del w:id="37" w:author="Unknown Author" w:date="2025-03-11T17:05:03Z">
        <w:r>
          <w:rPr>
            <w:rFonts w:ascii="Aptos Serif" w:hAnsi="Aptos Serif"/>
            <w:i/>
            <w:sz w:val="24"/>
            <w:szCs w:val="24"/>
          </w:rPr>
          <w:delText>She had a strong passion in dealing with data which made her pursue a career in data analysis while schooling in FUNAAB</w:delText>
        </w:r>
      </w:del>
    </w:p>
    <w:p>
      <w:pPr>
        <w:pStyle w:val="normal1"/>
        <w:rPr>
          <w:rFonts w:ascii="Aptos Serif" w:hAnsi="Aptos Serif"/>
          <w:sz w:val="24"/>
          <w:szCs w:val="24"/>
          <w:ins w:id="50" w:author="Unknown Author" w:date="2025-03-11T17:14:50Z"/>
        </w:rPr>
      </w:pPr>
      <w:del w:id="39" w:author="Unknown Author" w:date="2025-03-11T17:14:32Z">
        <w:r>
          <w:rPr>
            <w:rFonts w:ascii="Aptos Serif" w:hAnsi="Aptos Serif"/>
            <w:i/>
            <w:sz w:val="24"/>
            <w:szCs w:val="24"/>
          </w:rPr>
          <w:delText xml:space="preserve">. </w:delText>
        </w:r>
      </w:del>
      <w:ins w:id="40" w:author="Unknown Author" w:date="2025-03-11T17:05:06Z">
        <w:r>
          <w:rPr>
            <w:rFonts w:ascii="Aptos Serif" w:hAnsi="Aptos Serif"/>
            <w:i/>
            <w:sz w:val="24"/>
            <w:szCs w:val="24"/>
          </w:rPr>
          <w:t xml:space="preserve">Her strong passion </w:t>
        </w:r>
      </w:ins>
      <w:ins w:id="41" w:author="Unknown Author" w:date="2025-03-11T17:05:06Z">
        <w:r>
          <w:rPr>
            <w:rFonts w:ascii="Aptos Serif" w:hAnsi="Aptos Serif"/>
            <w:i/>
            <w:sz w:val="24"/>
            <w:szCs w:val="24"/>
          </w:rPr>
          <w:t xml:space="preserve">in </w:t>
        </w:r>
      </w:ins>
      <w:ins w:id="42" w:author="Unknown Author" w:date="2025-03-11T17:05:06Z">
        <w:r>
          <w:rPr>
            <w:rFonts w:ascii="Aptos Serif" w:hAnsi="Aptos Serif"/>
            <w:i/>
            <w:sz w:val="24"/>
            <w:szCs w:val="24"/>
          </w:rPr>
          <w:t xml:space="preserve">dealing with data led to the pursuit of a career in data analysis. And while she believes she isn’t exuding enough aura, she definitely has many more skills to boast about </w:t>
        </w:r>
      </w:ins>
      <w:del w:id="43" w:author="Unknown Author" w:date="2025-03-11T17:06:52Z">
        <w:r>
          <w:rPr>
            <w:rFonts w:ascii="Aptos Serif" w:hAnsi="Aptos Serif"/>
            <w:i/>
            <w:sz w:val="24"/>
            <w:szCs w:val="24"/>
          </w:rPr>
          <w:delText xml:space="preserve">Of course, she has many more skills to boast about(which she believes isn’t awesome) like </w:delText>
        </w:r>
      </w:del>
      <w:ins w:id="44" w:author="Unknown Author" w:date="2025-03-11T17:06:57Z">
        <w:r>
          <w:rPr>
            <w:rFonts w:ascii="Aptos Serif" w:hAnsi="Aptos Serif"/>
            <w:i/>
            <w:sz w:val="24"/>
            <w:szCs w:val="24"/>
          </w:rPr>
          <w:t xml:space="preserve"> including </w:t>
        </w:r>
      </w:ins>
      <w:del w:id="45" w:author="Unknown Author" w:date="2025-03-11T17:07:11Z">
        <w:r>
          <w:rPr>
            <w:rFonts w:ascii="Aptos Serif" w:hAnsi="Aptos Serif"/>
            <w:i/>
            <w:sz w:val="24"/>
            <w:szCs w:val="24"/>
          </w:rPr>
          <w:delText xml:space="preserve">project management and </w:delText>
        </w:r>
      </w:del>
      <w:r>
        <w:rPr>
          <w:rFonts w:ascii="Aptos Serif" w:hAnsi="Aptos Serif"/>
          <w:rFonts w:ascii="Aptos Serif" w:hAnsi="Aptos Serif"/>
          <w:i/>
          <w:sz w:val="24"/>
          <w:szCs w:val="24"/>
          <w:rPrChange w:id="0" w:author="Unknown Author" w:date="2025-03-11T17:13:17Z">
            <w:rPr>
              <w:sz w:val="28"/>
              <w:i/>
              <w:szCs w:val="28"/>
            </w:rPr>
          </w:rPrChange>
        </w:rPr>
        <w:t>3D animation</w:t>
      </w:r>
      <w:ins w:id="47" w:author="Unknown Author" w:date="2025-03-11T17:07:13Z">
        <w:r>
          <w:rPr>
            <w:rFonts w:ascii="Aptos Serif" w:hAnsi="Aptos Serif"/>
            <w:i/>
            <w:sz w:val="24"/>
            <w:szCs w:val="24"/>
          </w:rPr>
          <w:t xml:space="preserve"> </w:t>
        </w:r>
      </w:ins>
      <w:ins w:id="48" w:author="Unknown Author" w:date="2025-03-11T17:07:13Z">
        <w:r>
          <w:rPr>
            <w:rFonts w:ascii="Aptos Serif" w:hAnsi="Aptos Serif"/>
            <w:i/>
            <w:sz w:val="24"/>
            <w:szCs w:val="24"/>
          </w:rPr>
          <w:t>and project management</w:t>
        </w:r>
      </w:ins>
      <w:r>
        <w:rPr>
          <w:rFonts w:ascii="Aptos Serif" w:hAnsi="Aptos Serif"/>
          <w:rFonts w:ascii="Aptos Serif" w:hAnsi="Aptos Serif"/>
          <w:i/>
          <w:sz w:val="24"/>
          <w:szCs w:val="24"/>
          <w:rPrChange w:id="0" w:author="Unknown Author" w:date="2025-03-11T17:13:17Z">
            <w:rPr>
              <w:sz w:val="28"/>
              <w:i/>
              <w:szCs w:val="28"/>
            </w:rPr>
          </w:rPrChange>
        </w:rPr>
        <w:t>.</w:t>
      </w:r>
    </w:p>
    <w:p>
      <w:pPr>
        <w:pStyle w:val="normal1"/>
        <w:rPr>
          <w:i/>
          <w:i/>
        </w:rPr>
      </w:pPr>
      <w:r>
        <w:rPr>
          <w:rFonts w:ascii="Aptos Serif" w:hAnsi="Aptos Serif"/>
          <w:sz w:val="24"/>
          <w:szCs w:val="24"/>
        </w:rPr>
      </w:r>
    </w:p>
    <w:p>
      <w:pPr>
        <w:pStyle w:val="normal1"/>
        <w:rPr>
          <w:rFonts w:ascii="Aptos Serif" w:hAnsi="Aptos Serif"/>
          <w:sz w:val="24"/>
          <w:szCs w:val="24"/>
          <w:ins w:id="72" w:author="Unknown Author" w:date="2025-03-11T17:15:48Z"/>
        </w:rPr>
      </w:pPr>
      <w:r>
        <w:rPr>
          <w:rFonts w:ascii="Aptos Serif" w:hAnsi="Aptos Serif"/>
          <w:rFonts w:ascii="Aptos Serif" w:hAnsi="Aptos Serif"/>
          <w:i/>
          <w:sz w:val="24"/>
          <w:szCs w:val="24"/>
          <w:rPrChange w:id="0" w:author="Unknown Author" w:date="2025-03-11T17:13:17Z">
            <w:rPr>
              <w:sz w:val="28"/>
              <w:i/>
              <w:szCs w:val="28"/>
            </w:rPr>
          </w:rPrChange>
        </w:rPr>
        <w:t xml:space="preserve">In this interview, one of the </w:t>
      </w:r>
      <w:del w:id="52" w:author="Unknown Author" w:date="2025-03-11T17:09:23Z">
        <w:r>
          <w:rPr>
            <w:rFonts w:ascii="Aptos Serif" w:hAnsi="Aptos Serif"/>
            <w:i/>
            <w:sz w:val="24"/>
            <w:szCs w:val="24"/>
          </w:rPr>
          <w:delText xml:space="preserve">AMTES </w:delText>
        </w:r>
      </w:del>
      <w:r>
        <w:rPr>
          <w:rFonts w:ascii="Aptos Serif" w:hAnsi="Aptos Serif"/>
          <w:i/>
          <w:sz w:val="24"/>
          <w:szCs w:val="24"/>
          <w:rPrChange w:id="0" w:author="Unknown Author" w:date="2025-03-11T17:13:17Z"/>
        </w:rPr>
        <w:t xml:space="preserve">Alumni </w:t>
      </w:r>
      <w:ins w:id="54" w:author="Unknown Author" w:date="2025-03-11T17:09:26Z">
        <w:r>
          <w:rPr>
            <w:rFonts w:ascii="Aptos Serif" w:hAnsi="Aptos Serif"/>
            <w:i/>
            <w:sz w:val="24"/>
            <w:szCs w:val="24"/>
          </w:rPr>
          <w:t>Stories Blog S</w:t>
        </w:r>
      </w:ins>
      <w:del w:id="55" w:author="Unknown Author" w:date="2025-03-11T17:09:29Z">
        <w:r>
          <w:rPr>
            <w:rFonts w:ascii="Aptos Serif" w:hAnsi="Aptos Serif"/>
            <w:i/>
            <w:sz w:val="24"/>
            <w:szCs w:val="24"/>
          </w:rPr>
          <w:delText>s</w:delText>
        </w:r>
      </w:del>
      <w:r>
        <w:rPr>
          <w:rFonts w:ascii="Aptos Serif" w:hAnsi="Aptos Serif"/>
          <w:rFonts w:ascii="Aptos Serif" w:hAnsi="Aptos Serif"/>
          <w:i/>
          <w:sz w:val="24"/>
          <w:szCs w:val="24"/>
          <w:rPrChange w:id="0" w:author="Unknown Author" w:date="2025-03-11T17:13:17Z">
            <w:rPr>
              <w:sz w:val="28"/>
              <w:i/>
              <w:szCs w:val="28"/>
            </w:rPr>
          </w:rPrChange>
        </w:rPr>
        <w:t xml:space="preserve">eries, Sakira </w:t>
      </w:r>
      <w:del w:id="57" w:author="Unknown Author" w:date="2025-03-11T17:07:41Z">
        <w:r>
          <w:rPr>
            <w:rFonts w:ascii="Aptos Serif" w:hAnsi="Aptos Serif"/>
            <w:i/>
            <w:sz w:val="24"/>
            <w:szCs w:val="24"/>
          </w:rPr>
          <w:delText xml:space="preserve">talks about </w:delText>
        </w:r>
      </w:del>
      <w:ins w:id="58" w:author="Unknown Author" w:date="2025-03-11T17:07:44Z">
        <w:r>
          <w:rPr>
            <w:rFonts w:ascii="Aptos Serif" w:hAnsi="Aptos Serif"/>
            <w:i/>
            <w:sz w:val="24"/>
            <w:szCs w:val="24"/>
          </w:rPr>
          <w:t xml:space="preserve">shares </w:t>
        </w:r>
      </w:ins>
      <w:r>
        <w:rPr>
          <w:rFonts w:ascii="Aptos Serif" w:hAnsi="Aptos Serif"/>
          <w:rFonts w:ascii="Aptos Serif" w:hAnsi="Aptos Serif"/>
          <w:i/>
          <w:sz w:val="24"/>
          <w:szCs w:val="24"/>
          <w:rPrChange w:id="0" w:author="Unknown Author" w:date="2025-03-11T17:13:17Z">
            <w:rPr>
              <w:sz w:val="28"/>
              <w:i/>
              <w:szCs w:val="28"/>
            </w:rPr>
          </w:rPrChange>
        </w:rPr>
        <w:t>her journey</w:t>
      </w:r>
      <w:ins w:id="60" w:author="Unknown Author" w:date="2025-03-11T17:11:45Z">
        <w:r>
          <w:rPr>
            <w:rFonts w:ascii="Aptos Serif" w:hAnsi="Aptos Serif"/>
            <w:i/>
            <w:sz w:val="24"/>
            <w:szCs w:val="24"/>
          </w:rPr>
          <w:t xml:space="preserve"> </w:t>
        </w:r>
      </w:ins>
      <w:ins w:id="61" w:author="Unknown Author" w:date="2025-03-11T17:11:45Z">
        <w:r>
          <w:rPr>
            <w:rFonts w:ascii="Aptos Serif" w:hAnsi="Aptos Serif"/>
            <w:i/>
            <w:sz w:val="24"/>
            <w:szCs w:val="24"/>
          </w:rPr>
          <w:t>and discusses the</w:t>
        </w:r>
      </w:ins>
      <w:del w:id="62" w:author="Unknown Author" w:date="2025-03-11T17:08:02Z">
        <w:r>
          <w:rPr>
            <w:rFonts w:ascii="Aptos Serif" w:hAnsi="Aptos Serif"/>
            <w:i/>
            <w:sz w:val="24"/>
            <w:szCs w:val="24"/>
          </w:rPr>
          <w:delText xml:space="preserve">, </w:delText>
        </w:r>
      </w:del>
      <w:ins w:id="63" w:author="Unknown Author" w:date="2025-03-11T17:15:07Z">
        <w:r>
          <w:rPr>
            <w:rFonts w:ascii="Aptos Serif" w:hAnsi="Aptos Serif"/>
            <w:i/>
            <w:sz w:val="24"/>
            <w:szCs w:val="24"/>
          </w:rPr>
          <w:t xml:space="preserve"> </w:t>
        </w:r>
      </w:ins>
      <w:r>
        <w:rPr>
          <w:rFonts w:ascii="Aptos Serif" w:hAnsi="Aptos Serif"/>
          <w:rFonts w:ascii="Aptos Serif" w:hAnsi="Aptos Serif"/>
          <w:i/>
          <w:sz w:val="24"/>
          <w:szCs w:val="24"/>
          <w:rPrChange w:id="0" w:author="Unknown Author" w:date="2025-03-11T17:13:17Z">
            <w:rPr>
              <w:sz w:val="28"/>
              <w:i/>
              <w:szCs w:val="28"/>
            </w:rPr>
          </w:rPrChange>
        </w:rPr>
        <w:t xml:space="preserve">challenges </w:t>
      </w:r>
      <w:r>
        <w:rPr>
          <w:rFonts w:ascii="Aptos Serif" w:hAnsi="Aptos Serif"/>
          <w:rFonts w:ascii="Aptos Serif" w:hAnsi="Aptos Serif"/>
          <w:i/>
          <w:sz w:val="24"/>
          <w:szCs w:val="24"/>
          <w:rPrChange w:id="0" w:author="Unknown Author" w:date="2025-03-11T17:13:17Z">
            <w:rPr>
              <w:sz w:val="28"/>
              <w:i/>
              <w:szCs w:val="28"/>
            </w:rPr>
          </w:rPrChange>
        </w:rPr>
        <w:t xml:space="preserve">faced in </w:t>
      </w:r>
      <w:r>
        <w:rPr>
          <w:rFonts w:ascii="Aptos Serif" w:hAnsi="Aptos Serif"/>
          <w:rFonts w:ascii="Aptos Serif" w:hAnsi="Aptos Serif"/>
          <w:i/>
          <w:sz w:val="24"/>
          <w:szCs w:val="24"/>
          <w:rPrChange w:id="0" w:author="Unknown Author" w:date="2025-03-11T17:13:17Z">
            <w:rPr>
              <w:sz w:val="28"/>
              <w:i/>
              <w:szCs w:val="28"/>
            </w:rPr>
          </w:rPrChange>
        </w:rPr>
        <w:t xml:space="preserve">studying engineering in most Nigerian </w:t>
      </w:r>
      <w:del w:id="67" w:author="Unknown Author" w:date="2025-03-11T17:15:17Z">
        <w:r>
          <w:rPr>
            <w:rFonts w:ascii="Aptos Serif" w:hAnsi="Aptos Serif"/>
            <w:i/>
            <w:sz w:val="24"/>
            <w:szCs w:val="24"/>
          </w:rPr>
          <w:delText xml:space="preserve">schools </w:delText>
        </w:r>
      </w:del>
      <w:ins w:id="68" w:author="Unknown Author" w:date="2025-03-11T17:15:20Z">
        <w:r>
          <w:rPr>
            <w:rFonts w:ascii="Aptos Serif" w:hAnsi="Aptos Serif"/>
            <w:i/>
            <w:sz w:val="24"/>
            <w:szCs w:val="24"/>
          </w:rPr>
          <w:t xml:space="preserve">universities </w:t>
        </w:r>
      </w:ins>
      <w:r>
        <w:rPr>
          <w:rFonts w:ascii="Aptos Serif" w:hAnsi="Aptos Serif"/>
          <w:rFonts w:ascii="Aptos Serif" w:hAnsi="Aptos Serif"/>
          <w:i/>
          <w:sz w:val="24"/>
          <w:szCs w:val="24"/>
          <w:rPrChange w:id="0" w:author="Unknown Author" w:date="2025-03-11T17:13:17Z">
            <w:rPr>
              <w:sz w:val="28"/>
              <w:i/>
              <w:szCs w:val="28"/>
            </w:rPr>
          </w:rPrChange>
        </w:rPr>
        <w:t>and ways to overcome them</w:t>
      </w:r>
      <w:del w:id="70" w:author="Unknown Author" w:date="2025-03-11T17:15:47Z">
        <w:r>
          <w:rPr>
            <w:rFonts w:ascii="Aptos Serif" w:hAnsi="Aptos Serif"/>
            <w:i/>
            <w:sz w:val="24"/>
            <w:szCs w:val="24"/>
          </w:rPr>
          <w:delText>, future hopes and plans were also included</w:delText>
        </w:r>
      </w:del>
      <w:r>
        <w:rPr>
          <w:rFonts w:ascii="Aptos Serif" w:hAnsi="Aptos Serif"/>
          <w:rFonts w:ascii="Aptos Serif" w:hAnsi="Aptos Serif"/>
          <w:i/>
          <w:sz w:val="24"/>
          <w:szCs w:val="24"/>
          <w:rPrChange w:id="0" w:author="Unknown Author" w:date="2025-03-11T17:13:17Z">
            <w:rPr>
              <w:sz w:val="28"/>
              <w:i/>
              <w:szCs w:val="28"/>
            </w:rPr>
          </w:rPrChange>
        </w:rPr>
        <w:t>.</w:t>
      </w:r>
    </w:p>
    <w:p>
      <w:pPr>
        <w:pStyle w:val="normal1"/>
        <w:rPr>
          <w:i/>
          <w:i/>
        </w:rPr>
      </w:pPr>
      <w:r>
        <w:rPr>
          <w:rFonts w:ascii="Aptos Serif" w:hAnsi="Aptos Serif"/>
          <w:sz w:val="24"/>
          <w:szCs w:val="24"/>
        </w:rPr>
      </w:r>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Hi, Sakira! How was your day? I’m Daniel Ohachor from the AMTES bloggers team</w:t>
      </w:r>
      <w:del w:id="74" w:author="Unknown Author" w:date="2025-03-11T17:16:19Z">
        <w:r>
          <w:rPr>
            <w:rFonts w:ascii="Aptos Serif" w:hAnsi="Aptos Serif"/>
            <w:b/>
            <w:sz w:val="24"/>
            <w:szCs w:val="24"/>
          </w:rPr>
          <w:delText xml:space="preserve"> and I’m asking for an interview just like you already know</w:delText>
        </w:r>
      </w:del>
      <w:r>
        <w:rPr>
          <w:rFonts w:ascii="Aptos Serif" w:hAnsi="Aptos Serif"/>
          <w:b/>
          <w:sz w:val="24"/>
          <w:szCs w:val="24"/>
          <w:rPrChange w:id="0" w:author="Unknown Author" w:date="2025-03-11T17:13:17Z">
            <w:rPr>
              <w:b/>
            </w:rPr>
          </w:rPrChange>
        </w:rPr>
        <w:t>.</w:t>
      </w:r>
    </w:p>
    <w:p>
      <w:pPr>
        <w:pStyle w:val="normal1"/>
        <w:rPr>
          <w:rFonts w:ascii="Aptos Serif" w:hAnsi="Aptos Serif"/>
          <w:sz w:val="24"/>
          <w:szCs w:val="24"/>
          <w:ins w:id="77" w:author="Unknown Author" w:date="2025-03-11T17:16:04Z"/>
        </w:rPr>
      </w:pPr>
      <w:ins w:id="76" w:author="Unknown Author" w:date="2025-03-11T17:16:04Z">
        <w:r>
          <w:rPr>
            <w:rFonts w:ascii="Aptos Serif" w:hAnsi="Aptos Serif"/>
            <w:sz w:val="24"/>
            <w:szCs w:val="24"/>
          </w:rPr>
        </w:r>
      </w:ins>
    </w:p>
    <w:p>
      <w:pPr>
        <w:pStyle w:val="normal1"/>
        <w:rPr>
          <w:rFonts w:ascii="Aptos Serif" w:hAnsi="Aptos Serif"/>
          <w:sz w:val="24"/>
          <w:szCs w:val="24"/>
        </w:rPr>
      </w:pPr>
      <w:r>
        <w:rPr>
          <w:rFonts w:ascii="Aptos Serif" w:hAnsi="Aptos Serif"/>
          <w:sz w:val="24"/>
          <w:szCs w:val="24"/>
          <w:rPrChange w:id="0" w:author="Unknown Author" w:date="2025-03-11T17:13:17Z"/>
        </w:rPr>
        <w:t>Hello Daniel</w:t>
      </w:r>
      <w:del w:id="79" w:author="Unknown Author" w:date="2025-03-11T17:16:27Z">
        <w:r>
          <w:rPr>
            <w:rFonts w:ascii="Aptos Serif" w:hAnsi="Aptos Serif"/>
            <w:sz w:val="24"/>
            <w:szCs w:val="24"/>
          </w:rPr>
          <w:delText>,</w:delText>
        </w:r>
      </w:del>
      <w:ins w:id="80" w:author="Unknown Author" w:date="2025-03-11T17:16:28Z">
        <w:r>
          <w:rPr>
            <w:rFonts w:ascii="Aptos Serif" w:hAnsi="Aptos Serif"/>
            <w:sz w:val="24"/>
            <w:szCs w:val="24"/>
          </w:rPr>
          <w:t>.</w:t>
        </w:r>
      </w:ins>
      <w:r>
        <w:rPr>
          <w:rFonts w:ascii="Aptos Serif" w:hAnsi="Aptos Serif"/>
          <w:sz w:val="24"/>
          <w:szCs w:val="24"/>
          <w:rPrChange w:id="0" w:author="Unknown Author" w:date="2025-03-11T17:13:17Z"/>
        </w:rPr>
        <w:t xml:space="preserve"> </w:t>
      </w:r>
      <w:ins w:id="82" w:author="Unknown Author" w:date="2025-03-11T17:16:29Z">
        <w:r>
          <w:rPr>
            <w:rFonts w:ascii="Aptos Serif" w:hAnsi="Aptos Serif"/>
            <w:sz w:val="24"/>
            <w:szCs w:val="24"/>
          </w:rPr>
          <w:t>M</w:t>
        </w:r>
      </w:ins>
      <w:del w:id="83" w:author="Unknown Author" w:date="2025-03-11T17:16:28Z">
        <w:r>
          <w:rPr>
            <w:rFonts w:ascii="Aptos Serif" w:hAnsi="Aptos Serif"/>
            <w:sz w:val="24"/>
            <w:szCs w:val="24"/>
          </w:rPr>
          <w:delText>m</w:delText>
        </w:r>
      </w:del>
      <w:r>
        <w:rPr>
          <w:rFonts w:ascii="Aptos Serif" w:hAnsi="Aptos Serif"/>
          <w:sz w:val="24"/>
          <w:szCs w:val="24"/>
          <w:rPrChange w:id="0" w:author="Unknown Author" w:date="2025-03-11T17:13:17Z"/>
        </w:rPr>
        <w:t xml:space="preserve">y day was good, yours? </w:t>
      </w:r>
    </w:p>
    <w:p>
      <w:pPr>
        <w:pStyle w:val="normal1"/>
        <w:rPr>
          <w:b/>
          <w:ins w:id="86" w:author="Unknown Author" w:date="2025-03-11T17:16:01Z"/>
        </w:rPr>
      </w:pPr>
      <w:ins w:id="85" w:author="Unknown Author" w:date="2025-03-11T17:16:01Z">
        <w:r>
          <w:rPr>
            <w:rFonts w:ascii="Aptos Serif" w:hAnsi="Aptos Serif"/>
            <w:sz w:val="24"/>
            <w:szCs w:val="24"/>
          </w:rPr>
        </w:r>
      </w:ins>
    </w:p>
    <w:p>
      <w:pPr>
        <w:pStyle w:val="normal1"/>
        <w:rPr>
          <w:rFonts w:ascii="Aptos Serif" w:hAnsi="Aptos Serif"/>
          <w:sz w:val="24"/>
          <w:szCs w:val="24"/>
          <w:ins w:id="88" w:author="Unknown Author" w:date="2025-03-11T17:16:44Z"/>
        </w:rPr>
      </w:pPr>
      <w:r>
        <w:rPr>
          <w:rFonts w:ascii="Aptos Serif" w:hAnsi="Aptos Serif"/>
          <w:b/>
          <w:sz w:val="24"/>
          <w:szCs w:val="24"/>
          <w:rPrChange w:id="0" w:author="Unknown Author" w:date="2025-03-11T17:13:17Z">
            <w:rPr>
              <w:b/>
            </w:rPr>
          </w:rPrChange>
        </w:rPr>
        <w:t>My day was also wonderful, and I want to thank you for agreeing to this interview.</w:t>
      </w:r>
    </w:p>
    <w:p>
      <w:pPr>
        <w:pStyle w:val="normal1"/>
        <w:rPr>
          <w:b/>
        </w:rPr>
      </w:pPr>
      <w:r>
        <w:rPr>
          <w:rFonts w:ascii="Aptos Serif" w:hAnsi="Aptos Serif"/>
          <w:sz w:val="24"/>
          <w:szCs w:val="24"/>
        </w:rPr>
      </w:r>
    </w:p>
    <w:p>
      <w:pPr>
        <w:pStyle w:val="normal1"/>
        <w:rPr>
          <w:rFonts w:ascii="Aptos Serif" w:hAnsi="Aptos Serif"/>
          <w:sz w:val="24"/>
          <w:szCs w:val="24"/>
        </w:rPr>
      </w:pPr>
      <w:r>
        <w:rPr>
          <w:rFonts w:ascii="Aptos Serif" w:hAnsi="Aptos Serif"/>
          <w:sz w:val="24"/>
          <w:szCs w:val="24"/>
          <w:rPrChange w:id="0" w:author="Unknown Author" w:date="2025-03-11T17:13:17Z"/>
        </w:rPr>
        <w:t>It is a pleasure, once I know I’ll be helping someone coming behind me.</w:t>
      </w:r>
    </w:p>
    <w:p>
      <w:pPr>
        <w:pStyle w:val="normal1"/>
        <w:rPr>
          <w:b/>
          <w:ins w:id="91" w:author="Unknown Author" w:date="2025-03-11T17:16:45Z"/>
        </w:rPr>
      </w:pPr>
      <w:ins w:id="90" w:author="Unknown Author" w:date="2025-03-11T17:16:45Z">
        <w:r>
          <w:rPr>
            <w:rFonts w:ascii="Aptos Serif" w:hAnsi="Aptos Serif"/>
            <w:sz w:val="24"/>
            <w:szCs w:val="24"/>
          </w:rPr>
        </w:r>
      </w:ins>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 xml:space="preserve">That is so good to hear. I have </w:t>
      </w:r>
      <w:del w:id="93" w:author="Unknown Author" w:date="2025-03-11T17:17:07Z">
        <w:r>
          <w:rPr>
            <w:rFonts w:ascii="Aptos Serif" w:hAnsi="Aptos Serif"/>
            <w:b/>
            <w:sz w:val="24"/>
            <w:szCs w:val="24"/>
          </w:rPr>
          <w:delText>around</w:delText>
        </w:r>
      </w:del>
      <w:ins w:id="94" w:author="Unknown Author" w:date="2025-03-11T17:17:09Z">
        <w:r>
          <w:rPr>
            <w:rFonts w:ascii="Aptos Serif" w:hAnsi="Aptos Serif"/>
            <w:b/>
            <w:sz w:val="24"/>
            <w:szCs w:val="24"/>
          </w:rPr>
          <w:t>about</w:t>
        </w:r>
      </w:ins>
      <w:r>
        <w:rPr>
          <w:rFonts w:ascii="Aptos Serif" w:hAnsi="Aptos Serif"/>
          <w:b/>
          <w:sz w:val="24"/>
          <w:szCs w:val="24"/>
          <w:rPrChange w:id="0" w:author="Unknown Author" w:date="2025-03-11T17:13:17Z">
            <w:rPr>
              <w:b/>
            </w:rPr>
          </w:rPrChange>
        </w:rPr>
        <w:t xml:space="preserve"> 5</w:t>
      </w:r>
      <w:del w:id="96" w:author="Unknown Author" w:date="2025-03-11T17:17:01Z">
        <w:r>
          <w:rPr>
            <w:rFonts w:ascii="Aptos Serif" w:hAnsi="Aptos Serif"/>
            <w:b/>
            <w:sz w:val="24"/>
            <w:szCs w:val="24"/>
          </w:rPr>
          <w:delText xml:space="preserve"> - </w:delText>
        </w:r>
      </w:del>
      <w:ins w:id="97" w:author="Unknown Author" w:date="2025-03-11T17:17:02Z">
        <w:r>
          <w:rPr>
            <w:rFonts w:ascii="Aptos Serif" w:hAnsi="Aptos Serif"/>
            <w:b/>
            <w:sz w:val="24"/>
            <w:szCs w:val="24"/>
          </w:rPr>
          <w:t>-</w:t>
        </w:r>
      </w:ins>
      <w:r>
        <w:rPr>
          <w:rFonts w:ascii="Aptos Serif" w:hAnsi="Aptos Serif"/>
          <w:b/>
          <w:sz w:val="24"/>
          <w:szCs w:val="24"/>
          <w:rPrChange w:id="0" w:author="Unknown Author" w:date="2025-03-11T17:13:17Z">
            <w:rPr>
              <w:b/>
            </w:rPr>
          </w:rPrChange>
        </w:rPr>
        <w:t>10 questions for you today, and I hope you have enough time to spare.</w:t>
      </w:r>
    </w:p>
    <w:p>
      <w:pPr>
        <w:pStyle w:val="normal1"/>
        <w:rPr>
          <w:rFonts w:ascii="Aptos Serif" w:hAnsi="Aptos Serif"/>
          <w:sz w:val="24"/>
          <w:szCs w:val="24"/>
          <w:ins w:id="100" w:author="Unknown Author" w:date="2025-03-11T17:16:50Z"/>
        </w:rPr>
      </w:pPr>
      <w:ins w:id="99" w:author="Unknown Author" w:date="2025-03-11T17:16:50Z">
        <w:r>
          <w:rPr>
            <w:rFonts w:ascii="Aptos Serif" w:hAnsi="Aptos Serif"/>
            <w:sz w:val="24"/>
            <w:szCs w:val="24"/>
          </w:rPr>
        </w:r>
      </w:ins>
    </w:p>
    <w:p>
      <w:pPr>
        <w:pStyle w:val="normal1"/>
        <w:rPr>
          <w:rFonts w:ascii="Aptos Serif" w:hAnsi="Aptos Serif"/>
          <w:sz w:val="24"/>
          <w:szCs w:val="24"/>
          <w:ins w:id="104" w:author="Unknown Author" w:date="2025-03-11T17:17:31Z"/>
        </w:rPr>
      </w:pPr>
      <w:r>
        <w:rPr>
          <w:rFonts w:ascii="Aptos Serif" w:hAnsi="Aptos Serif"/>
          <w:sz w:val="24"/>
          <w:szCs w:val="24"/>
          <w:rPrChange w:id="0" w:author="Unknown Author" w:date="2025-03-11T17:13:17Z"/>
        </w:rPr>
        <w:t>I have about enough time to spare on that</w:t>
      </w:r>
      <w:del w:id="102" w:author="Unknown Author" w:date="2025-03-11T17:17:40Z">
        <w:r>
          <w:rPr>
            <w:rFonts w:ascii="Aptos Serif" w:hAnsi="Aptos Serif"/>
            <w:sz w:val="24"/>
            <w:szCs w:val="24"/>
          </w:rPr>
          <w:delText xml:space="preserve"> lot</w:delText>
        </w:r>
      </w:del>
      <w:r>
        <w:rPr>
          <w:rFonts w:ascii="Aptos Serif" w:hAnsi="Aptos Serif"/>
          <w:sz w:val="24"/>
          <w:szCs w:val="24"/>
          <w:rPrChange w:id="0" w:author="Unknown Author" w:date="2025-03-11T17:13:17Z"/>
        </w:rPr>
        <w:t>, go on please.</w:t>
      </w:r>
    </w:p>
    <w:p>
      <w:pPr>
        <w:pStyle w:val="normal1"/>
        <w:rPr>
          <w:rFonts w:ascii="Aptos Serif" w:hAnsi="Aptos Serif"/>
          <w:sz w:val="24"/>
          <w:szCs w:val="24"/>
        </w:rPr>
      </w:pPr>
      <w:r>
        <w:rPr>
          <w:rFonts w:ascii="Aptos Serif" w:hAnsi="Aptos Serif"/>
          <w:sz w:val="24"/>
          <w:szCs w:val="24"/>
        </w:rPr>
      </w:r>
    </w:p>
    <w:p>
      <w:pPr>
        <w:pStyle w:val="normal1"/>
        <w:rPr>
          <w:rFonts w:ascii="Aptos Serif" w:hAnsi="Aptos Serif"/>
          <w:sz w:val="24"/>
          <w:szCs w:val="24"/>
          <w:ins w:id="106" w:author="Unknown Author" w:date="2025-03-11T17:18:02Z"/>
        </w:rPr>
      </w:pPr>
      <w:r>
        <w:rPr>
          <w:rFonts w:ascii="Aptos Serif" w:hAnsi="Aptos Serif"/>
          <w:b/>
          <w:sz w:val="24"/>
          <w:szCs w:val="24"/>
          <w:rPrChange w:id="0" w:author="Unknown Author" w:date="2025-03-11T17:13:17Z">
            <w:rPr>
              <w:b/>
            </w:rPr>
          </w:rPrChange>
        </w:rPr>
        <w:t>Thanks once again. I start off by asking from your life around 300 level in FUNAAB. What was your first job search experience like? Could be an internship also.</w:t>
      </w:r>
    </w:p>
    <w:p>
      <w:pPr>
        <w:pStyle w:val="normal1"/>
        <w:rPr>
          <w:b/>
        </w:rPr>
      </w:pPr>
      <w:r>
        <w:rPr>
          <w:rFonts w:ascii="Aptos Serif" w:hAnsi="Aptos Serif"/>
          <w:sz w:val="24"/>
          <w:szCs w:val="24"/>
        </w:rPr>
      </w:r>
    </w:p>
    <w:p>
      <w:pPr>
        <w:pStyle w:val="normal1"/>
        <w:rPr>
          <w:rFonts w:ascii="Aptos Serif" w:hAnsi="Aptos Serif"/>
          <w:sz w:val="24"/>
          <w:szCs w:val="24"/>
          <w:ins w:id="117" w:author="Unknown Author" w:date="2025-03-11T17:18:43Z"/>
        </w:rPr>
      </w:pPr>
      <w:r>
        <w:rPr>
          <w:rFonts w:ascii="Aptos Serif" w:hAnsi="Aptos Serif"/>
          <w:sz w:val="24"/>
          <w:szCs w:val="24"/>
          <w:rPrChange w:id="0" w:author="Unknown Author" w:date="2025-03-11T17:13:17Z"/>
        </w:rPr>
        <w:t>Thinking back, it was really tedious, awful and time consuming. I was missing a proper CV even after trying to use online CV creators like glazier and some others. I learn</w:t>
      </w:r>
      <w:ins w:id="108" w:author="Unknown Author" w:date="2025-03-11T17:53:10Z">
        <w:r>
          <w:rPr>
            <w:rFonts w:ascii="Aptos Serif" w:hAnsi="Aptos Serif"/>
            <w:sz w:val="24"/>
            <w:szCs w:val="24"/>
          </w:rPr>
          <w:t>ed</w:t>
        </w:r>
      </w:ins>
      <w:del w:id="109" w:author="Unknown Author" w:date="2025-03-11T17:53:09Z">
        <w:r>
          <w:rPr>
            <w:rFonts w:ascii="Aptos Serif" w:hAnsi="Aptos Serif"/>
            <w:sz w:val="24"/>
            <w:szCs w:val="24"/>
          </w:rPr>
          <w:delText>t</w:delText>
        </w:r>
      </w:del>
      <w:r>
        <w:rPr>
          <w:rFonts w:ascii="Aptos Serif" w:hAnsi="Aptos Serif"/>
          <w:sz w:val="24"/>
          <w:szCs w:val="24"/>
          <w:rPrChange w:id="0" w:author="Unknown Author" w:date="2025-03-11T17:13:17Z"/>
        </w:rPr>
        <w:t xml:space="preserve"> one thing from this experience though, these tools won’t make a successful CV in Nigerian companies. They did not also give me what I wanted. One good help you can get in situations like this is being in communities of like minded seniors along with a skill. I was later able to intern at </w:t>
      </w:r>
      <w:ins w:id="111" w:author="Unknown Author" w:date="2025-03-11T17:18:28Z">
        <w:r>
          <w:rPr>
            <w:rFonts w:ascii="Aptos Serif" w:hAnsi="Aptos Serif"/>
            <w:sz w:val="24"/>
            <w:szCs w:val="24"/>
          </w:rPr>
          <w:t>C</w:t>
        </w:r>
      </w:ins>
      <w:del w:id="112" w:author="Unknown Author" w:date="2025-03-11T17:18:28Z">
        <w:r>
          <w:rPr>
            <w:rFonts w:ascii="Aptos Serif" w:hAnsi="Aptos Serif"/>
            <w:sz w:val="24"/>
            <w:szCs w:val="24"/>
          </w:rPr>
          <w:delText>c</w:delText>
        </w:r>
      </w:del>
      <w:r>
        <w:rPr>
          <w:rFonts w:ascii="Aptos Serif" w:hAnsi="Aptos Serif"/>
          <w:sz w:val="24"/>
          <w:szCs w:val="24"/>
          <w:rPrChange w:id="0" w:author="Unknown Author" w:date="2025-03-11T17:13:17Z"/>
        </w:rPr>
        <w:t>ode</w:t>
      </w:r>
      <w:ins w:id="114" w:author="Unknown Author" w:date="2025-03-11T17:18:35Z">
        <w:r>
          <w:rPr>
            <w:rFonts w:ascii="Aptos Serif" w:hAnsi="Aptos Serif"/>
            <w:sz w:val="24"/>
            <w:szCs w:val="24"/>
          </w:rPr>
          <w:t>L</w:t>
        </w:r>
      </w:ins>
      <w:del w:id="115" w:author="Unknown Author" w:date="2025-03-11T17:18:34Z">
        <w:r>
          <w:rPr>
            <w:rFonts w:ascii="Aptos Serif" w:hAnsi="Aptos Serif"/>
            <w:sz w:val="24"/>
            <w:szCs w:val="24"/>
          </w:rPr>
          <w:delText>l</w:delText>
        </w:r>
      </w:del>
      <w:r>
        <w:rPr>
          <w:rFonts w:ascii="Aptos Serif" w:hAnsi="Aptos Serif"/>
          <w:sz w:val="24"/>
          <w:szCs w:val="24"/>
          <w:rPrChange w:id="0" w:author="Unknown Author" w:date="2025-03-11T17:13:17Z"/>
        </w:rPr>
        <w:t>abs though. So in summary, being social will help in the long run.</w:t>
      </w:r>
    </w:p>
    <w:p>
      <w:pPr>
        <w:pStyle w:val="normal1"/>
        <w:rPr>
          <w:rFonts w:ascii="Aptos Serif" w:hAnsi="Aptos Serif"/>
          <w:sz w:val="24"/>
          <w:szCs w:val="24"/>
        </w:rPr>
      </w:pPr>
      <w:r>
        <w:rPr>
          <w:rFonts w:ascii="Aptos Serif" w:hAnsi="Aptos Serif"/>
          <w:sz w:val="24"/>
          <w:szCs w:val="24"/>
        </w:rPr>
      </w:r>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Interestingly, I also tried creating a CV a few days back only to reali</w:t>
      </w:r>
      <w:ins w:id="119" w:author="Unknown Author" w:date="2025-03-11T17:18:56Z">
        <w:r>
          <w:rPr>
            <w:rFonts w:ascii="Aptos Serif" w:hAnsi="Aptos Serif"/>
            <w:b/>
            <w:sz w:val="24"/>
            <w:szCs w:val="24"/>
          </w:rPr>
          <w:t>z</w:t>
        </w:r>
      </w:ins>
      <w:del w:id="120" w:author="Unknown Author" w:date="2025-03-11T17:18:56Z">
        <w:r>
          <w:rPr>
            <w:rFonts w:ascii="Aptos Serif" w:hAnsi="Aptos Serif"/>
            <w:b/>
            <w:sz w:val="24"/>
            <w:szCs w:val="24"/>
          </w:rPr>
          <w:delText>s</w:delText>
        </w:r>
      </w:del>
      <w:r>
        <w:rPr>
          <w:rFonts w:ascii="Aptos Serif" w:hAnsi="Aptos Serif"/>
          <w:b/>
          <w:sz w:val="24"/>
          <w:szCs w:val="24"/>
          <w:rPrChange w:id="0" w:author="Unknown Author" w:date="2025-03-11T17:13:17Z">
            <w:rPr>
              <w:b/>
            </w:rPr>
          </w:rPrChange>
        </w:rPr>
        <w:t>e I did not have meaningful skills to place within it.</w:t>
      </w:r>
    </w:p>
    <w:p>
      <w:pPr>
        <w:pStyle w:val="normal1"/>
        <w:rPr>
          <w:rFonts w:ascii="Aptos Serif" w:hAnsi="Aptos Serif"/>
          <w:sz w:val="24"/>
          <w:szCs w:val="24"/>
          <w:ins w:id="123" w:author="Unknown Author" w:date="2025-03-11T17:18:45Z"/>
        </w:rPr>
      </w:pPr>
      <w:ins w:id="122" w:author="Unknown Author" w:date="2025-03-11T17:18:45Z">
        <w:r>
          <w:rPr>
            <w:rFonts w:ascii="Aptos Serif" w:hAnsi="Aptos Serif"/>
            <w:sz w:val="24"/>
            <w:szCs w:val="24"/>
          </w:rPr>
        </w:r>
      </w:ins>
    </w:p>
    <w:p>
      <w:pPr>
        <w:pStyle w:val="normal1"/>
        <w:rPr>
          <w:rFonts w:ascii="Aptos Serif" w:hAnsi="Aptos Serif"/>
          <w:sz w:val="24"/>
          <w:szCs w:val="24"/>
          <w:ins w:id="128" w:author="Unknown Author" w:date="2025-03-11T17:19:02Z"/>
        </w:rPr>
      </w:pPr>
      <w:r>
        <w:rPr>
          <w:rFonts w:ascii="Aptos Serif" w:hAnsi="Aptos Serif"/>
          <w:sz w:val="24"/>
          <w:szCs w:val="24"/>
          <w:rPrChange w:id="0" w:author="Unknown Author" w:date="2025-03-11T17:13:17Z"/>
        </w:rPr>
        <w:t>You certainly should try learning as much skill as possible if you’re looking to be employed. With nothing to offer, you surely won’t be paid for anything</w:t>
      </w:r>
      <w:ins w:id="125" w:author="Unknown Author" w:date="2025-03-11T17:19:18Z">
        <w:r>
          <w:rPr>
            <w:rFonts w:ascii="Aptos Serif" w:hAnsi="Aptos Serif"/>
            <w:sz w:val="24"/>
            <w:szCs w:val="24"/>
          </w:rPr>
          <w:t>—</w:t>
        </w:r>
      </w:ins>
      <w:del w:id="126" w:author="Unknown Author" w:date="2025-03-11T17:19:16Z">
        <w:r>
          <w:rPr>
            <w:rFonts w:ascii="Aptos Serif" w:hAnsi="Aptos Serif"/>
            <w:sz w:val="24"/>
            <w:szCs w:val="24"/>
          </w:rPr>
          <w:delText xml:space="preserve">, </w:delText>
        </w:r>
      </w:del>
      <w:r>
        <w:rPr>
          <w:rFonts w:ascii="Aptos Serif" w:hAnsi="Aptos Serif"/>
          <w:sz w:val="24"/>
          <w:szCs w:val="24"/>
          <w:rPrChange w:id="0" w:author="Unknown Author" w:date="2025-03-11T17:13:17Z"/>
        </w:rPr>
        <w:t>meaning no employment.</w:t>
      </w:r>
    </w:p>
    <w:p>
      <w:pPr>
        <w:pStyle w:val="normal1"/>
        <w:rPr>
          <w:rFonts w:ascii="Aptos Serif" w:hAnsi="Aptos Serif"/>
          <w:sz w:val="24"/>
          <w:szCs w:val="24"/>
        </w:rPr>
      </w:pPr>
      <w:r>
        <w:rPr>
          <w:rFonts w:ascii="Aptos Serif" w:hAnsi="Aptos Serif"/>
          <w:sz w:val="24"/>
          <w:szCs w:val="24"/>
        </w:rPr>
      </w:r>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One of my major goals at this point is that. Thanks for that feedback. How did you successfully land your current role?</w:t>
      </w:r>
    </w:p>
    <w:p>
      <w:pPr>
        <w:pStyle w:val="normal1"/>
        <w:rPr>
          <w:rFonts w:ascii="Aptos Serif" w:hAnsi="Aptos Serif"/>
          <w:sz w:val="24"/>
          <w:szCs w:val="24"/>
          <w:ins w:id="131" w:author="Unknown Author" w:date="2025-03-11T17:19:23Z"/>
        </w:rPr>
      </w:pPr>
      <w:ins w:id="130" w:author="Unknown Author" w:date="2025-03-11T17:19:23Z">
        <w:r>
          <w:rPr>
            <w:rFonts w:ascii="Aptos Serif" w:hAnsi="Aptos Serif"/>
            <w:sz w:val="24"/>
            <w:szCs w:val="24"/>
          </w:rPr>
        </w:r>
      </w:ins>
    </w:p>
    <w:p>
      <w:pPr>
        <w:pStyle w:val="normal1"/>
        <w:rPr>
          <w:rFonts w:ascii="Aptos Serif" w:hAnsi="Aptos Serif"/>
          <w:sz w:val="24"/>
          <w:szCs w:val="24"/>
          <w:ins w:id="133" w:author="Unknown Author" w:date="2025-03-11T17:19:46Z"/>
        </w:rPr>
      </w:pPr>
      <w:r>
        <w:rPr>
          <w:rFonts w:ascii="Aptos Serif" w:hAnsi="Aptos Serif"/>
          <w:sz w:val="24"/>
          <w:szCs w:val="24"/>
          <w:rPrChange w:id="0" w:author="Unknown Author" w:date="2025-03-11T17:13:17Z"/>
        </w:rPr>
        <w:t>At this point, I’m focusing on upskilling so I’m not working. Let me go back to how I landed my first role though. Application for the internship wasn’t so tedious and a lot of skills weren't really required. At that point though, I had sharpened my CV to a good point and was really helped by an online program I was participating in.</w:t>
      </w:r>
    </w:p>
    <w:p>
      <w:pPr>
        <w:pStyle w:val="normal1"/>
        <w:rPr>
          <w:rFonts w:ascii="Aptos Serif" w:hAnsi="Aptos Serif"/>
          <w:sz w:val="24"/>
          <w:szCs w:val="24"/>
        </w:rPr>
      </w:pPr>
      <w:r>
        <w:rPr>
          <w:rFonts w:ascii="Aptos Serif" w:hAnsi="Aptos Serif"/>
          <w:sz w:val="24"/>
          <w:szCs w:val="24"/>
        </w:rPr>
      </w:r>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What surprised you most in transitioning from academic to professional life?</w:t>
      </w:r>
    </w:p>
    <w:p>
      <w:pPr>
        <w:pStyle w:val="normal1"/>
        <w:rPr>
          <w:rFonts w:ascii="Aptos Serif" w:hAnsi="Aptos Serif"/>
          <w:sz w:val="24"/>
          <w:szCs w:val="24"/>
          <w:ins w:id="136" w:author="Unknown Author" w:date="2025-03-11T17:19:49Z"/>
        </w:rPr>
      </w:pPr>
      <w:ins w:id="135" w:author="Unknown Author" w:date="2025-03-11T17:19:49Z">
        <w:r>
          <w:rPr>
            <w:rFonts w:ascii="Aptos Serif" w:hAnsi="Aptos Serif"/>
            <w:sz w:val="24"/>
            <w:szCs w:val="24"/>
          </w:rPr>
        </w:r>
      </w:ins>
    </w:p>
    <w:p>
      <w:pPr>
        <w:pStyle w:val="normal1"/>
        <w:rPr>
          <w:rFonts w:ascii="Aptos Serif" w:hAnsi="Aptos Serif"/>
          <w:sz w:val="24"/>
          <w:szCs w:val="24"/>
        </w:rPr>
      </w:pPr>
      <w:r>
        <w:rPr>
          <w:rFonts w:ascii="Aptos Serif" w:hAnsi="Aptos Serif"/>
          <w:sz w:val="24"/>
          <w:szCs w:val="24"/>
          <w:rPrChange w:id="0" w:author="Unknown Author" w:date="2025-03-11T17:13:17Z"/>
        </w:rPr>
        <w:t>Communication, funny as it may sound. In academic life, without good communication skills, you may still have top grades but the reverse is the case for professional life. While working. without good communication skills, output from you will be reduced. Adaptation is also key.</w:t>
      </w:r>
    </w:p>
    <w:p>
      <w:pPr>
        <w:pStyle w:val="normal1"/>
        <w:rPr>
          <w:b/>
          <w:ins w:id="139" w:author="Unknown Author" w:date="2025-03-11T17:19:57Z"/>
        </w:rPr>
      </w:pPr>
      <w:ins w:id="138" w:author="Unknown Author" w:date="2025-03-11T17:19:57Z">
        <w:r>
          <w:rPr>
            <w:rFonts w:ascii="Aptos Serif" w:hAnsi="Aptos Serif"/>
            <w:sz w:val="24"/>
            <w:szCs w:val="24"/>
          </w:rPr>
        </w:r>
      </w:ins>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True, as long as an HOC exists, you may not even need to communicate with your lecturers.</w:t>
      </w:r>
    </w:p>
    <w:p>
      <w:pPr>
        <w:pStyle w:val="normal1"/>
        <w:rPr>
          <w:rFonts w:ascii="Aptos Serif" w:hAnsi="Aptos Serif"/>
          <w:sz w:val="24"/>
          <w:szCs w:val="24"/>
          <w:ins w:id="142" w:author="Unknown Author" w:date="2025-03-11T17:20:02Z"/>
        </w:rPr>
      </w:pPr>
      <w:ins w:id="141" w:author="Unknown Author" w:date="2025-03-11T17:20:02Z">
        <w:r>
          <w:rPr>
            <w:rFonts w:ascii="Aptos Serif" w:hAnsi="Aptos Serif"/>
            <w:sz w:val="24"/>
            <w:szCs w:val="24"/>
          </w:rPr>
        </w:r>
      </w:ins>
    </w:p>
    <w:p>
      <w:pPr>
        <w:pStyle w:val="normal1"/>
        <w:rPr>
          <w:rFonts w:ascii="Aptos Serif" w:hAnsi="Aptos Serif"/>
          <w:sz w:val="24"/>
          <w:szCs w:val="24"/>
        </w:rPr>
      </w:pPr>
      <w:r>
        <w:rPr>
          <w:rFonts w:ascii="Aptos Serif" w:hAnsi="Aptos Serif"/>
          <w:sz w:val="24"/>
          <w:szCs w:val="24"/>
          <w:rPrChange w:id="0" w:author="Unknown Author" w:date="2025-03-11T17:13:17Z"/>
        </w:rPr>
        <w:t>Exactly. Though adaptation is in every phase of life, it is on a much higher level with professional life.</w:t>
      </w:r>
    </w:p>
    <w:p>
      <w:pPr>
        <w:pStyle w:val="normal1"/>
        <w:rPr>
          <w:b/>
          <w:ins w:id="145" w:author="Unknown Author" w:date="2025-03-11T17:20:04Z"/>
        </w:rPr>
      </w:pPr>
      <w:ins w:id="144" w:author="Unknown Author" w:date="2025-03-11T17:20:04Z">
        <w:r>
          <w:rPr>
            <w:rFonts w:ascii="Aptos Serif" w:hAnsi="Aptos Serif"/>
            <w:sz w:val="24"/>
            <w:szCs w:val="24"/>
          </w:rPr>
        </w:r>
      </w:ins>
    </w:p>
    <w:p>
      <w:pPr>
        <w:pStyle w:val="normal1"/>
        <w:rPr>
          <w:rFonts w:ascii="Aptos Serif" w:hAnsi="Aptos Serif"/>
          <w:sz w:val="24"/>
          <w:szCs w:val="24"/>
          <w:ins w:id="148" w:author="Unknown Author" w:date="2025-03-11T17:20:09Z"/>
        </w:rPr>
      </w:pPr>
      <w:r>
        <w:rPr>
          <w:rFonts w:ascii="Aptos Serif" w:hAnsi="Aptos Serif"/>
          <w:b/>
          <w:sz w:val="24"/>
          <w:szCs w:val="24"/>
          <w:rPrChange w:id="0" w:author="Unknown Author" w:date="2025-03-11T17:13:17Z">
            <w:rPr>
              <w:b/>
            </w:rPr>
          </w:rPrChange>
        </w:rPr>
        <w:t>Good insight, I guess I have to work on my communication and adaptation skills too.</w:t>
      </w:r>
      <w:ins w:id="147" w:author="Unknown Author" w:date="2025-03-11T17:20:09Z">
        <w:r>
          <w:rPr>
            <w:rFonts w:ascii="Aptos Serif" w:hAnsi="Aptos Serif"/>
            <w:b/>
            <w:sz w:val="24"/>
            <w:szCs w:val="24"/>
          </w:rPr>
          <w:t xml:space="preserve"> </w:t>
        </w:r>
      </w:ins>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What was your most successful exam preparation technique?</w:t>
      </w:r>
    </w:p>
    <w:p>
      <w:pPr>
        <w:pStyle w:val="normal1"/>
        <w:rPr>
          <w:rFonts w:ascii="Aptos Serif" w:hAnsi="Aptos Serif"/>
          <w:sz w:val="24"/>
          <w:szCs w:val="24"/>
          <w:ins w:id="151" w:author="Unknown Author" w:date="2025-03-11T17:20:13Z"/>
        </w:rPr>
      </w:pPr>
      <w:ins w:id="150" w:author="Unknown Author" w:date="2025-03-11T17:20:13Z">
        <w:r>
          <w:rPr>
            <w:rFonts w:ascii="Aptos Serif" w:hAnsi="Aptos Serif"/>
            <w:sz w:val="24"/>
            <w:szCs w:val="24"/>
          </w:rPr>
        </w:r>
      </w:ins>
    </w:p>
    <w:p>
      <w:pPr>
        <w:pStyle w:val="normal1"/>
        <w:rPr>
          <w:rFonts w:ascii="Aptos Serif" w:hAnsi="Aptos Serif"/>
          <w:sz w:val="24"/>
          <w:szCs w:val="24"/>
        </w:rPr>
      </w:pPr>
      <w:r>
        <w:rPr>
          <w:rFonts w:ascii="Aptos Serif" w:hAnsi="Aptos Serif"/>
          <w:sz w:val="24"/>
          <w:szCs w:val="24"/>
          <w:rPrChange w:id="0" w:author="Unknown Author" w:date="2025-03-11T17:13:17Z"/>
        </w:rPr>
        <w:t>For me, starting early was the key. As early as the first or second week and if any issues arise, people with better grades that understand it better would suffer until I understand. Combining the use of past questions and the lecturer’s behaviour makes the course in its easiest form.</w:t>
      </w:r>
    </w:p>
    <w:p>
      <w:pPr>
        <w:pStyle w:val="normal1"/>
        <w:rPr>
          <w:b/>
          <w:ins w:id="154" w:author="Unknown Author" w:date="2025-03-11T17:20:29Z"/>
        </w:rPr>
      </w:pPr>
      <w:ins w:id="153" w:author="Unknown Author" w:date="2025-03-11T17:20:29Z">
        <w:r>
          <w:rPr>
            <w:rFonts w:ascii="Aptos Serif" w:hAnsi="Aptos Serif"/>
            <w:sz w:val="24"/>
            <w:szCs w:val="24"/>
          </w:rPr>
        </w:r>
      </w:ins>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Rigorous, but it is still the best preparation technique I guess.</w:t>
      </w:r>
    </w:p>
    <w:p>
      <w:pPr>
        <w:pStyle w:val="normal1"/>
        <w:rPr>
          <w:rFonts w:ascii="Aptos Serif" w:hAnsi="Aptos Serif"/>
          <w:sz w:val="24"/>
          <w:szCs w:val="24"/>
          <w:ins w:id="157" w:author="Unknown Author" w:date="2025-03-11T17:20:31Z"/>
        </w:rPr>
      </w:pPr>
      <w:ins w:id="156" w:author="Unknown Author" w:date="2025-03-11T17:20:31Z">
        <w:r>
          <w:rPr>
            <w:rFonts w:ascii="Aptos Serif" w:hAnsi="Aptos Serif"/>
            <w:sz w:val="24"/>
            <w:szCs w:val="24"/>
          </w:rPr>
        </w:r>
      </w:ins>
    </w:p>
    <w:p>
      <w:pPr>
        <w:pStyle w:val="normal1"/>
        <w:rPr>
          <w:rFonts w:ascii="Aptos Serif" w:hAnsi="Aptos Serif"/>
          <w:sz w:val="24"/>
          <w:szCs w:val="24"/>
        </w:rPr>
      </w:pPr>
      <w:r>
        <w:rPr>
          <w:rFonts w:ascii="Aptos Serif" w:hAnsi="Aptos Serif"/>
          <w:sz w:val="24"/>
          <w:szCs w:val="24"/>
          <w:rPrChange w:id="0" w:author="Unknown Author" w:date="2025-03-11T17:13:17Z"/>
        </w:rPr>
        <w:t>That solely depends on the person in question. For some, it may be the best and for others it may not.</w:t>
      </w:r>
    </w:p>
    <w:p>
      <w:pPr>
        <w:pStyle w:val="normal1"/>
        <w:rPr>
          <w:b/>
          <w:ins w:id="160" w:author="Unknown Author" w:date="2025-03-11T17:20:35Z"/>
        </w:rPr>
      </w:pPr>
      <w:ins w:id="159" w:author="Unknown Author" w:date="2025-03-11T17:20:35Z">
        <w:r>
          <w:rPr>
            <w:rFonts w:ascii="Aptos Serif" w:hAnsi="Aptos Serif"/>
            <w:sz w:val="24"/>
            <w:szCs w:val="24"/>
          </w:rPr>
        </w:r>
      </w:ins>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Noted. How did you balance theoretical learning with practical application? Majorly in your final project.</w:t>
      </w:r>
    </w:p>
    <w:p>
      <w:pPr>
        <w:pStyle w:val="normal1"/>
        <w:rPr>
          <w:b/>
          <w:i/>
          <w:i/>
          <w:u w:val="single"/>
          <w:ins w:id="163" w:author="Unknown Author" w:date="2025-03-11T17:20:38Z"/>
        </w:rPr>
      </w:pPr>
      <w:ins w:id="162" w:author="Unknown Author" w:date="2025-03-11T17:20:38Z">
        <w:r>
          <w:rPr>
            <w:rFonts w:ascii="Aptos Serif" w:hAnsi="Aptos Serif"/>
            <w:sz w:val="24"/>
            <w:szCs w:val="24"/>
          </w:rPr>
        </w:r>
      </w:ins>
    </w:p>
    <w:p>
      <w:pPr>
        <w:pStyle w:val="normal1"/>
        <w:rPr>
          <w:rFonts w:ascii="Aptos Serif" w:hAnsi="Aptos Serif"/>
          <w:b w:val="false"/>
          <w:bCs w:val="false"/>
          <w:sz w:val="24"/>
          <w:szCs w:val="24"/>
          <w:u w:val="none"/>
        </w:rPr>
      </w:pPr>
      <w:r>
        <w:rPr>
          <w:rFonts w:ascii="Aptos Serif" w:hAnsi="Aptos Serif"/>
          <w:b w:val="false"/>
          <w:bCs w:val="false"/>
          <w:i/>
          <w:sz w:val="24"/>
          <w:szCs w:val="24"/>
          <w:u w:val="none"/>
          <w:rPrChange w:id="0" w:author="Unknown Author" w:date="2025-03-11T17:20:54Z">
            <w:rPr>
              <w:i/>
              <w:u w:val="single"/>
              <w:b/>
            </w:rPr>
          </w:rPrChange>
        </w:rPr>
        <w:t>Laughs</w:t>
      </w:r>
      <w:r>
        <w:rPr>
          <w:rFonts w:ascii="Aptos Serif" w:hAnsi="Aptos Serif"/>
          <w:rFonts w:ascii="Aptos Serif" w:hAnsi="Aptos Serif"/>
          <w:b w:val="false"/>
          <w:bCs w:val="false"/>
          <w:sz w:val="24"/>
          <w:szCs w:val="24"/>
          <w:u w:val="none"/>
          <w:rPrChange w:id="0" w:author="Unknown Author" w:date="2025-03-11T17:20:54Z">
            <w:rPr>
              <w:sz w:val="24"/>
              <w:u w:val="single"/>
              <w:b w:val="false"/>
              <w:szCs w:val="24"/>
              <w:bCs w:val="false"/>
            </w:rPr>
          </w:rPrChange>
        </w:rPr>
        <w:t xml:space="preserve">… </w:t>
      </w:r>
    </w:p>
    <w:p>
      <w:pPr>
        <w:pStyle w:val="normal1"/>
        <w:rPr>
          <w:rFonts w:ascii="Aptos Serif" w:hAnsi="Aptos Serif"/>
          <w:sz w:val="24"/>
          <w:szCs w:val="24"/>
          <w:ins w:id="167" w:author="Unknown Author" w:date="2025-03-11T17:20:40Z"/>
        </w:rPr>
      </w:pPr>
      <w:ins w:id="166" w:author="Unknown Author" w:date="2025-03-11T17:20:40Z">
        <w:r>
          <w:rPr>
            <w:rFonts w:ascii="Aptos Serif" w:hAnsi="Aptos Serif"/>
            <w:sz w:val="24"/>
            <w:szCs w:val="24"/>
          </w:rPr>
        </w:r>
      </w:ins>
    </w:p>
    <w:p>
      <w:pPr>
        <w:pStyle w:val="normal1"/>
        <w:rPr>
          <w:rFonts w:ascii="Aptos Serif" w:hAnsi="Aptos Serif"/>
          <w:sz w:val="24"/>
          <w:szCs w:val="24"/>
        </w:rPr>
      </w:pPr>
      <w:r>
        <w:rPr>
          <w:rFonts w:ascii="Aptos Serif" w:hAnsi="Aptos Serif"/>
          <w:sz w:val="24"/>
          <w:szCs w:val="24"/>
          <w:rPrChange w:id="0" w:author="Unknown Author" w:date="2025-03-11T17:13:17Z"/>
        </w:rPr>
        <w:t>I am contemplating between telling the truth and telling lies. I would generally advise learning outside the box, outside what you were taught if you want to get practical.</w:t>
      </w:r>
    </w:p>
    <w:p>
      <w:pPr>
        <w:pStyle w:val="normal1"/>
        <w:rPr>
          <w:b/>
          <w:ins w:id="170" w:author="Unknown Author" w:date="2025-03-11T17:20:58Z"/>
        </w:rPr>
      </w:pPr>
      <w:ins w:id="169" w:author="Unknown Author" w:date="2025-03-11T17:20:58Z">
        <w:r>
          <w:rPr>
            <w:rFonts w:ascii="Aptos Serif" w:hAnsi="Aptos Serif"/>
            <w:sz w:val="24"/>
            <w:szCs w:val="24"/>
          </w:rPr>
        </w:r>
      </w:ins>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Hmm! The truth will be much appreciated. What resources proved most helpful during your academic journey?</w:t>
      </w:r>
    </w:p>
    <w:p>
      <w:pPr>
        <w:pStyle w:val="normal1"/>
        <w:rPr>
          <w:rFonts w:ascii="Aptos Serif" w:hAnsi="Aptos Serif"/>
          <w:sz w:val="24"/>
          <w:szCs w:val="24"/>
          <w:ins w:id="173" w:author="Unknown Author" w:date="2025-03-11T17:21:03Z"/>
        </w:rPr>
      </w:pPr>
      <w:ins w:id="172" w:author="Unknown Author" w:date="2025-03-11T17:21:03Z">
        <w:r>
          <w:rPr>
            <w:rFonts w:ascii="Aptos Serif" w:hAnsi="Aptos Serif"/>
            <w:sz w:val="24"/>
            <w:szCs w:val="24"/>
          </w:rPr>
        </w:r>
      </w:ins>
    </w:p>
    <w:p>
      <w:pPr>
        <w:pStyle w:val="normal1"/>
        <w:rPr>
          <w:rFonts w:ascii="Aptos Serif" w:hAnsi="Aptos Serif"/>
          <w:sz w:val="24"/>
          <w:szCs w:val="24"/>
          <w:ins w:id="204" w:author="Unknown Author" w:date="2025-03-11T17:22:30Z"/>
        </w:rPr>
      </w:pPr>
      <w:ins w:id="174" w:author="Unknown Author" w:date="2025-03-11T17:21:03Z">
        <w:r>
          <w:rPr>
            <w:rFonts w:ascii="Aptos Serif" w:hAnsi="Aptos Serif"/>
            <w:sz w:val="24"/>
            <w:szCs w:val="24"/>
          </w:rPr>
          <w:t>(1)</w:t>
        </w:r>
      </w:ins>
      <w:del w:id="175" w:author="Unknown Author" w:date="2025-03-11T17:21:33Z">
        <w:r>
          <w:rPr>
            <w:rFonts w:ascii="Aptos Serif" w:hAnsi="Aptos Serif"/>
            <w:sz w:val="24"/>
            <w:szCs w:val="24"/>
          </w:rPr>
          <w:delText>One,</w:delText>
        </w:r>
      </w:del>
      <w:r>
        <w:rPr>
          <w:rFonts w:ascii="Aptos Serif" w:hAnsi="Aptos Serif"/>
          <w:sz w:val="24"/>
          <w:szCs w:val="24"/>
          <w:rPrChange w:id="0" w:author="Unknown Author" w:date="2025-03-11T17:13:17Z"/>
        </w:rPr>
        <w:t xml:space="preserve"> </w:t>
      </w:r>
      <w:ins w:id="177" w:author="Unknown Author" w:date="2025-03-11T17:21:38Z">
        <w:r>
          <w:rPr>
            <w:rFonts w:ascii="Aptos Serif" w:hAnsi="Aptos Serif"/>
            <w:sz w:val="24"/>
            <w:szCs w:val="24"/>
          </w:rPr>
          <w:t>The l</w:t>
        </w:r>
      </w:ins>
      <w:del w:id="178" w:author="Unknown Author" w:date="2025-03-11T17:21:37Z">
        <w:r>
          <w:rPr>
            <w:rFonts w:ascii="Aptos Serif" w:hAnsi="Aptos Serif"/>
            <w:sz w:val="24"/>
            <w:szCs w:val="24"/>
          </w:rPr>
          <w:delText>l</w:delText>
        </w:r>
      </w:del>
      <w:r>
        <w:rPr>
          <w:rFonts w:ascii="Aptos Serif" w:hAnsi="Aptos Serif"/>
          <w:sz w:val="24"/>
          <w:szCs w:val="24"/>
          <w:rPrChange w:id="0" w:author="Unknown Author" w:date="2025-03-11T17:13:17Z"/>
        </w:rPr>
        <w:t>ecturer’s note</w:t>
      </w:r>
      <w:ins w:id="180" w:author="Unknown Author" w:date="2025-03-11T17:21:48Z">
        <w:r>
          <w:rPr>
            <w:rFonts w:ascii="Aptos Serif" w:hAnsi="Aptos Serif"/>
            <w:sz w:val="24"/>
            <w:szCs w:val="24"/>
          </w:rPr>
          <w:t>—</w:t>
        </w:r>
      </w:ins>
      <w:del w:id="181" w:author="Unknown Author" w:date="2025-03-11T17:21:47Z">
        <w:r>
          <w:rPr>
            <w:rFonts w:ascii="Aptos Serif" w:hAnsi="Aptos Serif"/>
            <w:sz w:val="24"/>
            <w:szCs w:val="24"/>
          </w:rPr>
          <w:delText xml:space="preserve">, </w:delText>
        </w:r>
      </w:del>
      <w:r>
        <w:rPr>
          <w:rFonts w:ascii="Aptos Serif" w:hAnsi="Aptos Serif"/>
          <w:sz w:val="24"/>
          <w:szCs w:val="24"/>
          <w:rPrChange w:id="0" w:author="Unknown Author" w:date="2025-03-11T17:13:17Z"/>
        </w:rPr>
        <w:t>mainly the questions provided in it.</w:t>
      </w:r>
      <w:del w:id="183" w:author="Unknown Author" w:date="2025-03-11T17:21:26Z">
        <w:r>
          <w:rPr>
            <w:rFonts w:ascii="Aptos Serif" w:hAnsi="Aptos Serif"/>
            <w:sz w:val="24"/>
            <w:szCs w:val="24"/>
          </w:rPr>
          <w:delText xml:space="preserve"> Two,</w:delText>
        </w:r>
      </w:del>
      <w:ins w:id="184" w:author="Unknown Author" w:date="2025-03-11T17:21:27Z">
        <w:r>
          <w:rPr>
            <w:rFonts w:ascii="Aptos Serif" w:hAnsi="Aptos Serif"/>
            <w:sz w:val="24"/>
            <w:szCs w:val="24"/>
          </w:rPr>
          <w:t xml:space="preserve"> </w:t>
        </w:r>
      </w:ins>
      <w:ins w:id="185" w:author="Unknown Author" w:date="2025-03-11T17:21:27Z">
        <w:r>
          <w:rPr>
            <w:rFonts w:ascii="Aptos Serif" w:hAnsi="Aptos Serif"/>
            <w:sz w:val="24"/>
            <w:szCs w:val="24"/>
          </w:rPr>
          <w:t>(2)</w:t>
        </w:r>
      </w:ins>
      <w:r>
        <w:rPr>
          <w:rFonts w:ascii="Aptos Serif" w:hAnsi="Aptos Serif"/>
          <w:sz w:val="24"/>
          <w:szCs w:val="24"/>
          <w:rPrChange w:id="0" w:author="Unknown Author" w:date="2025-03-11T17:13:17Z"/>
        </w:rPr>
        <w:t xml:space="preserve"> </w:t>
      </w:r>
      <w:ins w:id="187" w:author="Unknown Author" w:date="2025-03-11T17:21:54Z">
        <w:r>
          <w:rPr>
            <w:rFonts w:ascii="Aptos Serif" w:hAnsi="Aptos Serif"/>
            <w:sz w:val="24"/>
            <w:szCs w:val="24"/>
          </w:rPr>
          <w:t>P</w:t>
        </w:r>
      </w:ins>
      <w:del w:id="188" w:author="Unknown Author" w:date="2025-03-11T17:21:54Z">
        <w:r>
          <w:rPr>
            <w:rFonts w:ascii="Aptos Serif" w:hAnsi="Aptos Serif"/>
            <w:sz w:val="24"/>
            <w:szCs w:val="24"/>
          </w:rPr>
          <w:delText>p</w:delText>
        </w:r>
      </w:del>
      <w:r>
        <w:rPr>
          <w:rFonts w:ascii="Aptos Serif" w:hAnsi="Aptos Serif"/>
          <w:sz w:val="24"/>
          <w:szCs w:val="24"/>
          <w:rPrChange w:id="0" w:author="Unknown Author" w:date="2025-03-11T17:13:17Z"/>
        </w:rPr>
        <w:t>ast questions</w:t>
      </w:r>
      <w:ins w:id="190" w:author="Unknown Author" w:date="2025-03-11T17:21:59Z">
        <w:r>
          <w:rPr>
            <w:rFonts w:ascii="Aptos Serif" w:hAnsi="Aptos Serif"/>
            <w:sz w:val="24"/>
            <w:szCs w:val="24"/>
          </w:rPr>
          <w:t>—</w:t>
        </w:r>
      </w:ins>
      <w:del w:id="191" w:author="Unknown Author" w:date="2025-03-11T17:21:58Z">
        <w:r>
          <w:rPr>
            <w:rFonts w:ascii="Aptos Serif" w:hAnsi="Aptos Serif"/>
            <w:sz w:val="24"/>
            <w:szCs w:val="24"/>
          </w:rPr>
          <w:delText xml:space="preserve">. </w:delText>
        </w:r>
      </w:del>
      <w:r>
        <w:rPr>
          <w:rFonts w:ascii="Aptos Serif" w:hAnsi="Aptos Serif"/>
          <w:sz w:val="24"/>
          <w:szCs w:val="24"/>
          <w:rPrChange w:id="0" w:author="Unknown Author" w:date="2025-03-11T17:13:17Z"/>
        </w:rPr>
        <w:t>This is a lot more important most times, but it still depends on the type of lecturer in question.</w:t>
      </w:r>
      <w:ins w:id="193" w:author="Unknown Author" w:date="2025-03-11T17:22:08Z">
        <w:r>
          <w:rPr>
            <w:rFonts w:ascii="Aptos Serif" w:hAnsi="Aptos Serif"/>
            <w:sz w:val="24"/>
            <w:szCs w:val="24"/>
          </w:rPr>
          <w:t xml:space="preserve"> </w:t>
        </w:r>
      </w:ins>
      <w:del w:id="194" w:author="Unknown Author" w:date="2025-03-11T17:22:09Z">
        <w:r>
          <w:rPr>
            <w:rFonts w:ascii="Aptos Serif" w:hAnsi="Aptos Serif"/>
            <w:sz w:val="24"/>
            <w:szCs w:val="24"/>
          </w:rPr>
          <w:delText>Three</w:delText>
        </w:r>
      </w:del>
      <w:ins w:id="195" w:author="Unknown Author" w:date="2025-03-11T17:22:10Z">
        <w:r>
          <w:rPr>
            <w:rFonts w:ascii="Aptos Serif" w:hAnsi="Aptos Serif"/>
            <w:sz w:val="24"/>
            <w:szCs w:val="24"/>
          </w:rPr>
          <w:t>(3)</w:t>
        </w:r>
      </w:ins>
      <w:del w:id="196" w:author="Unknown Author" w:date="2025-03-11T17:22:12Z">
        <w:r>
          <w:rPr>
            <w:rFonts w:ascii="Aptos Serif" w:hAnsi="Aptos Serif"/>
            <w:sz w:val="24"/>
            <w:szCs w:val="24"/>
          </w:rPr>
          <w:delText>,</w:delText>
        </w:r>
      </w:del>
      <w:r>
        <w:rPr>
          <w:rFonts w:ascii="Aptos Serif" w:hAnsi="Aptos Serif"/>
          <w:sz w:val="24"/>
          <w:szCs w:val="24"/>
          <w:rPrChange w:id="0" w:author="Unknown Author" w:date="2025-03-11T17:13:17Z"/>
        </w:rPr>
        <w:t xml:space="preserve"> </w:t>
      </w:r>
      <w:ins w:id="198" w:author="Unknown Author" w:date="2025-03-11T17:22:14Z">
        <w:r>
          <w:rPr>
            <w:rFonts w:ascii="Aptos Serif" w:hAnsi="Aptos Serif"/>
            <w:sz w:val="24"/>
            <w:szCs w:val="24"/>
          </w:rPr>
          <w:t>F</w:t>
        </w:r>
      </w:ins>
      <w:del w:id="199" w:author="Unknown Author" w:date="2025-03-11T17:22:13Z">
        <w:r>
          <w:rPr>
            <w:rFonts w:ascii="Aptos Serif" w:hAnsi="Aptos Serif"/>
            <w:sz w:val="24"/>
            <w:szCs w:val="24"/>
          </w:rPr>
          <w:delText>f</w:delText>
        </w:r>
      </w:del>
      <w:r>
        <w:rPr>
          <w:rFonts w:ascii="Aptos Serif" w:hAnsi="Aptos Serif"/>
          <w:sz w:val="24"/>
          <w:szCs w:val="24"/>
          <w:rPrChange w:id="0" w:author="Unknown Author" w:date="2025-03-11T17:13:17Z"/>
        </w:rPr>
        <w:t>riends are better than you</w:t>
      </w:r>
      <w:ins w:id="201" w:author="Unknown Author" w:date="2025-03-11T17:22:24Z">
        <w:r>
          <w:rPr>
            <w:rFonts w:ascii="Aptos Serif" w:hAnsi="Aptos Serif"/>
            <w:sz w:val="24"/>
            <w:szCs w:val="24"/>
          </w:rPr>
          <w:t>—</w:t>
        </w:r>
      </w:ins>
      <w:del w:id="202" w:author="Unknown Author" w:date="2025-03-11T17:22:22Z">
        <w:r>
          <w:rPr>
            <w:rFonts w:ascii="Aptos Serif" w:hAnsi="Aptos Serif"/>
            <w:sz w:val="24"/>
            <w:szCs w:val="24"/>
          </w:rPr>
          <w:delText xml:space="preserve">. </w:delText>
        </w:r>
      </w:del>
      <w:r>
        <w:rPr>
          <w:rFonts w:ascii="Aptos Serif" w:hAnsi="Aptos Serif"/>
          <w:sz w:val="24"/>
          <w:szCs w:val="24"/>
          <w:rPrChange w:id="0" w:author="Unknown Author" w:date="2025-03-11T17:13:17Z"/>
        </w:rPr>
        <w:t>Avoid using AI for any mathematical solution, meeting a friend that can solve it would be a lot better. AI can only help with breaking down complex concepts.</w:t>
      </w:r>
    </w:p>
    <w:p>
      <w:pPr>
        <w:pStyle w:val="normal1"/>
        <w:rPr>
          <w:rFonts w:ascii="Aptos Serif" w:hAnsi="Aptos Serif"/>
          <w:sz w:val="24"/>
          <w:szCs w:val="24"/>
        </w:rPr>
      </w:pPr>
      <w:r>
        <w:rPr>
          <w:rFonts w:ascii="Aptos Serif" w:hAnsi="Aptos Serif"/>
          <w:sz w:val="24"/>
          <w:szCs w:val="24"/>
        </w:rPr>
      </w:r>
    </w:p>
    <w:p>
      <w:pPr>
        <w:pStyle w:val="normal1"/>
        <w:rPr>
          <w:rFonts w:ascii="Aptos Serif" w:hAnsi="Aptos Serif"/>
          <w:sz w:val="24"/>
          <w:szCs w:val="24"/>
          <w:ins w:id="206" w:author="Unknown Author" w:date="2025-03-11T17:22:39Z"/>
        </w:rPr>
      </w:pPr>
      <w:r>
        <w:rPr>
          <w:rFonts w:ascii="Aptos Serif" w:hAnsi="Aptos Serif"/>
          <w:b/>
          <w:sz w:val="24"/>
          <w:szCs w:val="24"/>
          <w:rPrChange w:id="0" w:author="Unknown Author" w:date="2025-03-11T17:13:17Z">
            <w:rPr>
              <w:b/>
            </w:rPr>
          </w:rPrChange>
        </w:rPr>
        <w:t>How did you manage academic stress and prevent burnout?</w:t>
      </w:r>
    </w:p>
    <w:p>
      <w:pPr>
        <w:pStyle w:val="normal1"/>
        <w:rPr>
          <w:b/>
        </w:rPr>
      </w:pPr>
      <w:r>
        <w:rPr>
          <w:rFonts w:ascii="Aptos Serif" w:hAnsi="Aptos Serif"/>
          <w:sz w:val="24"/>
          <w:szCs w:val="24"/>
        </w:rPr>
      </w:r>
    </w:p>
    <w:p>
      <w:pPr>
        <w:pStyle w:val="normal1"/>
        <w:rPr>
          <w:rFonts w:ascii="Aptos Serif" w:hAnsi="Aptos Serif"/>
          <w:sz w:val="24"/>
          <w:szCs w:val="24"/>
        </w:rPr>
      </w:pPr>
      <w:r>
        <w:rPr>
          <w:rFonts w:ascii="Aptos Serif" w:hAnsi="Aptos Serif"/>
          <w:sz w:val="24"/>
          <w:szCs w:val="24"/>
          <w:rPrChange w:id="0" w:author="Unknown Author" w:date="2025-03-11T17:13:17Z"/>
        </w:rPr>
        <w:t>A</w:t>
      </w:r>
      <w:del w:id="208" w:author="Unknown Author" w:date="2025-03-11T17:22:45Z">
        <w:r>
          <w:rPr>
            <w:rFonts w:ascii="Aptos Serif" w:hAnsi="Aptos Serif"/>
            <w:sz w:val="24"/>
            <w:szCs w:val="24"/>
          </w:rPr>
          <w:delText>h</w:delText>
        </w:r>
      </w:del>
      <w:r>
        <w:rPr>
          <w:rFonts w:ascii="Aptos Serif" w:hAnsi="Aptos Serif"/>
          <w:sz w:val="24"/>
          <w:szCs w:val="24"/>
          <w:rPrChange w:id="0" w:author="Unknown Author" w:date="2025-03-11T17:13:17Z"/>
        </w:rPr>
        <w:t>h! I don’t believe I’ve successfully prevented burnouts</w:t>
      </w:r>
      <w:ins w:id="210" w:author="Unknown Author" w:date="2025-03-11T17:22:59Z">
        <w:r>
          <w:rPr>
            <w:rFonts w:ascii="Aptos Serif" w:hAnsi="Aptos Serif"/>
            <w:sz w:val="24"/>
            <w:szCs w:val="24"/>
          </w:rPr>
          <w:t>,</w:t>
        </w:r>
      </w:ins>
      <w:r>
        <w:rPr>
          <w:rFonts w:ascii="Aptos Serif" w:hAnsi="Aptos Serif"/>
          <w:sz w:val="24"/>
          <w:szCs w:val="24"/>
          <w:rPrChange w:id="0" w:author="Unknown Author" w:date="2025-03-11T17:13:17Z"/>
        </w:rPr>
        <w:t xml:space="preserve"> though academic stress can be managed. In FUNAAB here, academic stress is very hard to prevent. There might be those that have successfully prevented it, but I highly doubt it can be prevented mostly during exam period.</w:t>
      </w:r>
    </w:p>
    <w:p>
      <w:pPr>
        <w:pStyle w:val="normal1"/>
        <w:rPr>
          <w:b/>
          <w:ins w:id="213" w:author="Unknown Author" w:date="2025-03-11T17:22:42Z"/>
        </w:rPr>
      </w:pPr>
      <w:ins w:id="212" w:author="Unknown Author" w:date="2025-03-11T17:22:42Z">
        <w:r>
          <w:rPr>
            <w:rFonts w:ascii="Aptos Serif" w:hAnsi="Aptos Serif"/>
            <w:sz w:val="24"/>
            <w:szCs w:val="24"/>
          </w:rPr>
        </w:r>
      </w:ins>
    </w:p>
    <w:p>
      <w:pPr>
        <w:pStyle w:val="normal1"/>
        <w:rPr>
          <w:rFonts w:ascii="Aptos Serif" w:hAnsi="Aptos Serif"/>
          <w:sz w:val="24"/>
          <w:szCs w:val="24"/>
          <w:ins w:id="215" w:author="Unknown Author" w:date="2025-03-11T17:23:22Z"/>
        </w:rPr>
      </w:pPr>
      <w:r>
        <w:rPr>
          <w:rFonts w:ascii="Aptos Serif" w:hAnsi="Aptos Serif"/>
          <w:b/>
          <w:sz w:val="24"/>
          <w:szCs w:val="24"/>
          <w:rPrChange w:id="0" w:author="Unknown Author" w:date="2025-03-11T17:13:17Z">
            <w:rPr>
              <w:b/>
            </w:rPr>
          </w:rPrChange>
        </w:rPr>
        <w:t>So, you didn’t really have the skill to prevent burnout?</w:t>
      </w:r>
    </w:p>
    <w:p>
      <w:pPr>
        <w:pStyle w:val="normal1"/>
        <w:rPr>
          <w:b/>
        </w:rPr>
      </w:pPr>
      <w:r>
        <w:rPr>
          <w:rFonts w:ascii="Aptos Serif" w:hAnsi="Aptos Serif"/>
          <w:sz w:val="24"/>
          <w:szCs w:val="24"/>
        </w:rPr>
      </w:r>
    </w:p>
    <w:p>
      <w:pPr>
        <w:pStyle w:val="normal1"/>
        <w:rPr>
          <w:rFonts w:ascii="Aptos Serif" w:hAnsi="Aptos Serif"/>
          <w:sz w:val="24"/>
          <w:szCs w:val="24"/>
          <w:ins w:id="217" w:author="Unknown Author" w:date="2025-03-11T17:23:38Z"/>
        </w:rPr>
      </w:pPr>
      <w:r>
        <w:rPr>
          <w:rFonts w:ascii="Aptos Serif" w:hAnsi="Aptos Serif"/>
          <w:sz w:val="24"/>
          <w:szCs w:val="24"/>
          <w:rPrChange w:id="0" w:author="Unknown Author" w:date="2025-03-11T17:13:17Z"/>
        </w:rPr>
        <w:t>Well, one major thing I did through my time in FUNAAB was nothing. Just forget about the consequences of doing nothing and don’t disturb yourself anymore. Knowing your limit is key in this method though and forget regrets. For instance, during exam periods, when the level of assimilation is close to zero, I’d rather go to sleep than force myself further. Wake up moments later, eat or watch movies for about an hour, then bounce back to studying.</w:t>
      </w:r>
    </w:p>
    <w:p>
      <w:pPr>
        <w:pStyle w:val="normal1"/>
        <w:rPr>
          <w:rFonts w:ascii="Aptos Serif" w:hAnsi="Aptos Serif"/>
          <w:sz w:val="24"/>
          <w:szCs w:val="24"/>
        </w:rPr>
      </w:pPr>
      <w:r>
        <w:rPr>
          <w:rFonts w:ascii="Aptos Serif" w:hAnsi="Aptos Serif"/>
          <w:sz w:val="24"/>
          <w:szCs w:val="24"/>
        </w:rPr>
      </w:r>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Wow! This is nice. So, basically knowing one’s limit is key. What advice would you give current students in search of jobs on job preparation?</w:t>
      </w:r>
    </w:p>
    <w:p>
      <w:pPr>
        <w:pStyle w:val="normal1"/>
        <w:rPr>
          <w:sz w:val="24"/>
          <w:szCs w:val="24"/>
          <w:ins w:id="220" w:author="Unknown Author" w:date="2025-03-11T17:23:42Z"/>
        </w:rPr>
      </w:pPr>
      <w:ins w:id="219" w:author="Unknown Author" w:date="2025-03-11T17:23:42Z">
        <w:r>
          <w:rPr>
            <w:sz w:val="24"/>
            <w:szCs w:val="24"/>
          </w:rPr>
        </w:r>
      </w:ins>
    </w:p>
    <w:p>
      <w:pPr>
        <w:pStyle w:val="normal1"/>
        <w:pPrChange w:id="0" w:author="Unknown Author" w:date="2025-03-11T17:12:54Z"/>
        <w:rPr>
          <w:rFonts w:ascii="Aptos Serif" w:hAnsi="Aptos Serif"/>
          <w:sz w:val="24"/>
          <w:szCs w:val="24"/>
          <w:ins w:id="222" w:author="Unknown Author" w:date="2025-03-11T17:23:51Z"/>
        </w:rPr>
      </w:pPr>
      <w:r>
        <w:rPr>
          <w:rFonts w:ascii="Aptos Serif" w:hAnsi="Aptos Serif"/>
          <w:sz w:val="24"/>
          <w:szCs w:val="24"/>
          <w:rPrChange w:id="0" w:author="Unknown Author" w:date="2025-03-11T17:13:17Z"/>
        </w:rPr>
        <w:t>Like I said earlier, learn a skill outside the scope of school. This skill is what will help you in getting a job most times. I’m not saying certificates are useless though, but the job for that always comes later than you would anticipate. Your additional skills on the other hand come a lot faster than this.</w:t>
      </w:r>
    </w:p>
    <w:p>
      <w:pPr>
        <w:pStyle w:val="normal1"/>
        <w:rPr>
          <w:rFonts w:ascii="Aptos Serif" w:hAnsi="Aptos Serif"/>
          <w:sz w:val="24"/>
          <w:szCs w:val="24"/>
        </w:rPr>
      </w:pPr>
      <w:r>
        <w:rPr>
          <w:rFonts w:ascii="Aptos Serif" w:hAnsi="Aptos Serif"/>
          <w:sz w:val="24"/>
          <w:szCs w:val="24"/>
        </w:rPr>
      </w:r>
    </w:p>
    <w:p>
      <w:pPr>
        <w:pStyle w:val="normal1"/>
        <w:rPr>
          <w:rFonts w:ascii="Aptos Serif" w:hAnsi="Aptos Serif"/>
          <w:sz w:val="24"/>
          <w:szCs w:val="24"/>
          <w:ins w:id="224" w:author="Unknown Author" w:date="2025-03-11T17:25:16Z"/>
        </w:rPr>
      </w:pPr>
      <w:r>
        <w:rPr>
          <w:rFonts w:ascii="Aptos Serif" w:hAnsi="Aptos Serif"/>
          <w:b/>
          <w:sz w:val="24"/>
          <w:szCs w:val="24"/>
          <w:rPrChange w:id="0" w:author="Unknown Author" w:date="2025-03-11T17:13:17Z">
            <w:rPr>
              <w:b/>
            </w:rPr>
          </w:rPrChange>
        </w:rPr>
        <w:t>What technical or soft skill would you recommend students develop on time?</w:t>
      </w:r>
    </w:p>
    <w:p>
      <w:pPr>
        <w:pStyle w:val="normal1"/>
        <w:rPr>
          <w:b/>
        </w:rPr>
      </w:pPr>
      <w:r>
        <w:rPr>
          <w:rFonts w:ascii="Aptos Serif" w:hAnsi="Aptos Serif"/>
          <w:sz w:val="24"/>
          <w:szCs w:val="24"/>
        </w:rPr>
      </w:r>
    </w:p>
    <w:p>
      <w:pPr>
        <w:pStyle w:val="normal1"/>
        <w:rPr>
          <w:rFonts w:ascii="Aptos Serif" w:hAnsi="Aptos Serif"/>
          <w:sz w:val="24"/>
          <w:szCs w:val="24"/>
          <w:ins w:id="226" w:author="Unknown Author" w:date="2025-03-11T17:25:24Z"/>
        </w:rPr>
      </w:pPr>
      <w:r>
        <w:rPr>
          <w:rFonts w:ascii="Aptos Serif" w:hAnsi="Aptos Serif"/>
          <w:sz w:val="24"/>
          <w:szCs w:val="24"/>
          <w:rPrChange w:id="0" w:author="Unknown Author" w:date="2025-03-11T17:13:17Z"/>
        </w:rPr>
        <w:t xml:space="preserve">For technical skills, learn project management apart from coding and development. </w:t>
      </w:r>
    </w:p>
    <w:p>
      <w:pPr>
        <w:pStyle w:val="normal1"/>
        <w:rPr>
          <w:rFonts w:ascii="Aptos Serif" w:hAnsi="Aptos Serif"/>
          <w:sz w:val="24"/>
          <w:szCs w:val="24"/>
          <w:ins w:id="228" w:author="Unknown Author" w:date="2025-03-11T17:25:24Z"/>
        </w:rPr>
      </w:pPr>
      <w:ins w:id="227" w:author="Unknown Author" w:date="2025-03-11T17:25:24Z">
        <w:r>
          <w:rPr>
            <w:rFonts w:ascii="Aptos Serif" w:hAnsi="Aptos Serif"/>
            <w:sz w:val="24"/>
            <w:szCs w:val="24"/>
          </w:rPr>
        </w:r>
      </w:ins>
    </w:p>
    <w:p>
      <w:pPr>
        <w:pStyle w:val="normal1"/>
        <w:rPr>
          <w:rFonts w:ascii="Aptos Serif" w:hAnsi="Aptos Serif"/>
          <w:sz w:val="24"/>
          <w:szCs w:val="24"/>
        </w:rPr>
      </w:pPr>
      <w:r>
        <w:rPr>
          <w:rFonts w:ascii="Aptos Serif" w:hAnsi="Aptos Serif"/>
          <w:sz w:val="24"/>
          <w:szCs w:val="24"/>
          <w:rPrChange w:id="0" w:author="Unknown Author" w:date="2025-03-11T17:13:17Z"/>
        </w:rPr>
        <w:t xml:space="preserve">For soft skills, ensure you can write well. Both technical writing and any other type of writing. Microsoft skills like excel and </w:t>
      </w:r>
      <w:ins w:id="230" w:author="Unknown Author" w:date="2025-03-11T17:25:31Z">
        <w:r>
          <w:rPr>
            <w:rFonts w:ascii="Aptos Serif" w:hAnsi="Aptos Serif"/>
            <w:sz w:val="24"/>
            <w:szCs w:val="24"/>
          </w:rPr>
          <w:t>P</w:t>
        </w:r>
      </w:ins>
      <w:del w:id="231" w:author="Unknown Author" w:date="2025-03-11T17:25:30Z">
        <w:r>
          <w:rPr>
            <w:rFonts w:ascii="Aptos Serif" w:hAnsi="Aptos Serif"/>
            <w:sz w:val="24"/>
            <w:szCs w:val="24"/>
          </w:rPr>
          <w:delText>p</w:delText>
        </w:r>
      </w:del>
      <w:r>
        <w:rPr>
          <w:rFonts w:ascii="Aptos Serif" w:hAnsi="Aptos Serif"/>
          <w:sz w:val="24"/>
          <w:szCs w:val="24"/>
          <w:rPrChange w:id="0" w:author="Unknown Author" w:date="2025-03-11T17:13:17Z"/>
        </w:rPr>
        <w:t>ower</w:t>
      </w:r>
      <w:ins w:id="233" w:author="Unknown Author" w:date="2025-03-11T17:25:33Z">
        <w:r>
          <w:rPr>
            <w:rFonts w:ascii="Aptos Serif" w:hAnsi="Aptos Serif"/>
            <w:sz w:val="24"/>
            <w:szCs w:val="24"/>
          </w:rPr>
          <w:t>P</w:t>
        </w:r>
      </w:ins>
      <w:del w:id="234" w:author="Unknown Author" w:date="2025-03-11T17:25:33Z">
        <w:r>
          <w:rPr>
            <w:rFonts w:ascii="Aptos Serif" w:hAnsi="Aptos Serif"/>
            <w:sz w:val="24"/>
            <w:szCs w:val="24"/>
          </w:rPr>
          <w:delText>p</w:delText>
        </w:r>
      </w:del>
      <w:r>
        <w:rPr>
          <w:rFonts w:ascii="Aptos Serif" w:hAnsi="Aptos Serif"/>
          <w:sz w:val="24"/>
          <w:szCs w:val="24"/>
          <w:rPrChange w:id="0" w:author="Unknown Author" w:date="2025-03-11T17:13:17Z"/>
        </w:rPr>
        <w:t xml:space="preserve">oint </w:t>
      </w:r>
      <w:del w:id="236" w:author="Unknown Author" w:date="2025-03-11T17:25:55Z">
        <w:r>
          <w:rPr>
            <w:rFonts w:ascii="Aptos Serif" w:hAnsi="Aptos Serif"/>
            <w:sz w:val="24"/>
            <w:szCs w:val="24"/>
          </w:rPr>
          <w:delText xml:space="preserve">also </w:delText>
        </w:r>
      </w:del>
      <w:r>
        <w:rPr>
          <w:rFonts w:ascii="Aptos Serif" w:hAnsi="Aptos Serif"/>
          <w:sz w:val="24"/>
          <w:szCs w:val="24"/>
          <w:rPrChange w:id="0" w:author="Unknown Author" w:date="2025-03-11T17:13:17Z"/>
        </w:rPr>
        <w:t xml:space="preserve">cannot be </w:t>
      </w:r>
      <w:del w:id="238" w:author="Unknown Author" w:date="2025-03-11T17:25:57Z">
        <w:r>
          <w:rPr>
            <w:rFonts w:ascii="Aptos Serif" w:hAnsi="Aptos Serif"/>
            <w:sz w:val="24"/>
            <w:szCs w:val="24"/>
          </w:rPr>
          <w:delText>avoidable</w:delText>
        </w:r>
      </w:del>
      <w:ins w:id="239" w:author="Unknown Author" w:date="2025-03-11T17:25:58Z">
        <w:r>
          <w:rPr>
            <w:rFonts w:ascii="Aptos Serif" w:hAnsi="Aptos Serif"/>
            <w:sz w:val="24"/>
            <w:szCs w:val="24"/>
          </w:rPr>
          <w:t>avoided</w:t>
        </w:r>
      </w:ins>
      <w:r>
        <w:rPr>
          <w:rFonts w:ascii="Aptos Serif" w:hAnsi="Aptos Serif"/>
          <w:sz w:val="24"/>
          <w:szCs w:val="24"/>
          <w:rPrChange w:id="0" w:author="Unknown Author" w:date="2025-03-11T17:13:17Z"/>
        </w:rPr>
        <w:t>.</w:t>
      </w:r>
    </w:p>
    <w:p>
      <w:pPr>
        <w:pStyle w:val="normal1"/>
        <w:rPr>
          <w:b/>
          <w:ins w:id="242" w:author="Unknown Author" w:date="2025-03-11T17:25:18Z"/>
        </w:rPr>
      </w:pPr>
      <w:ins w:id="241" w:author="Unknown Author" w:date="2025-03-11T17:25:18Z">
        <w:r>
          <w:rPr>
            <w:rFonts w:ascii="Aptos Serif" w:hAnsi="Aptos Serif"/>
            <w:sz w:val="24"/>
            <w:szCs w:val="24"/>
          </w:rPr>
        </w:r>
      </w:ins>
    </w:p>
    <w:p>
      <w:pPr>
        <w:pStyle w:val="normal1"/>
        <w:rPr>
          <w:rFonts w:ascii="Aptos Serif" w:hAnsi="Aptos Serif"/>
          <w:sz w:val="24"/>
          <w:szCs w:val="24"/>
          <w:ins w:id="244" w:author="Unknown Author" w:date="2025-03-11T17:26:08Z"/>
        </w:rPr>
      </w:pPr>
      <w:r>
        <w:rPr>
          <w:rFonts w:ascii="Aptos Serif" w:hAnsi="Aptos Serif"/>
          <w:b/>
          <w:sz w:val="24"/>
          <w:szCs w:val="24"/>
          <w:rPrChange w:id="0" w:author="Unknown Author" w:date="2025-03-11T17:13:17Z">
            <w:rPr>
              <w:b/>
            </w:rPr>
          </w:rPrChange>
        </w:rPr>
        <w:t>Really! How did you continue learning rapidly evolving technological landscapes?</w:t>
      </w:r>
    </w:p>
    <w:p>
      <w:pPr>
        <w:pStyle w:val="normal1"/>
        <w:rPr>
          <w:b/>
        </w:rPr>
      </w:pPr>
      <w:r>
        <w:rPr>
          <w:rFonts w:ascii="Aptos Serif" w:hAnsi="Aptos Serif"/>
          <w:sz w:val="24"/>
          <w:szCs w:val="24"/>
        </w:rPr>
      </w:r>
    </w:p>
    <w:p>
      <w:pPr>
        <w:pStyle w:val="normal1"/>
        <w:rPr>
          <w:rFonts w:ascii="Aptos Serif" w:hAnsi="Aptos Serif"/>
          <w:sz w:val="24"/>
          <w:szCs w:val="24"/>
        </w:rPr>
      </w:pPr>
      <w:r>
        <w:rPr>
          <w:rFonts w:ascii="Aptos Serif" w:hAnsi="Aptos Serif"/>
          <w:sz w:val="24"/>
          <w:szCs w:val="24"/>
          <w:rPrChange w:id="0" w:author="Unknown Author" w:date="2025-03-11T17:13:17Z"/>
        </w:rPr>
        <w:t>Firstly, to learn rapidly, you must be a good learner. Another is consistency. Adaptation through networking would also be helpful. That way, you’ll know of changing technologies on time.</w:t>
      </w:r>
    </w:p>
    <w:p>
      <w:pPr>
        <w:pStyle w:val="normal1"/>
        <w:rPr>
          <w:b/>
          <w:ins w:id="247" w:author="Unknown Author" w:date="2025-03-11T17:26:13Z"/>
        </w:rPr>
      </w:pPr>
      <w:ins w:id="246" w:author="Unknown Author" w:date="2025-03-11T17:26:13Z">
        <w:r>
          <w:rPr>
            <w:rFonts w:ascii="Aptos Serif" w:hAnsi="Aptos Serif"/>
            <w:sz w:val="24"/>
            <w:szCs w:val="24"/>
          </w:rPr>
        </w:r>
      </w:ins>
    </w:p>
    <w:p>
      <w:pPr>
        <w:pStyle w:val="normal1"/>
        <w:rPr>
          <w:rFonts w:ascii="Aptos Serif" w:hAnsi="Aptos Serif"/>
          <w:sz w:val="24"/>
          <w:szCs w:val="24"/>
          <w:ins w:id="249" w:author="Unknown Author" w:date="2025-03-11T17:26:31Z"/>
        </w:rPr>
      </w:pPr>
      <w:r>
        <w:rPr>
          <w:rFonts w:ascii="Aptos Serif" w:hAnsi="Aptos Serif"/>
          <w:b/>
          <w:sz w:val="24"/>
          <w:szCs w:val="24"/>
          <w:rPrChange w:id="0" w:author="Unknown Author" w:date="2025-03-11T17:13:17Z">
            <w:rPr>
              <w:b/>
            </w:rPr>
          </w:rPrChange>
        </w:rPr>
        <w:t>What would you say of a slow learner?</w:t>
      </w:r>
    </w:p>
    <w:p>
      <w:pPr>
        <w:pStyle w:val="normal1"/>
        <w:rPr>
          <w:b/>
        </w:rPr>
      </w:pPr>
      <w:r>
        <w:rPr>
          <w:rFonts w:ascii="Aptos Serif" w:hAnsi="Aptos Serif"/>
          <w:sz w:val="24"/>
          <w:szCs w:val="24"/>
        </w:rPr>
      </w:r>
    </w:p>
    <w:p>
      <w:pPr>
        <w:pStyle w:val="normal1"/>
        <w:rPr>
          <w:rFonts w:ascii="Aptos Serif" w:hAnsi="Aptos Serif"/>
          <w:sz w:val="24"/>
          <w:szCs w:val="24"/>
        </w:rPr>
      </w:pPr>
      <w:r>
        <w:rPr>
          <w:rFonts w:ascii="Aptos Serif" w:hAnsi="Aptos Serif"/>
          <w:sz w:val="24"/>
          <w:szCs w:val="24"/>
          <w:rPrChange w:id="0" w:author="Unknown Author" w:date="2025-03-11T17:13:17Z"/>
        </w:rPr>
        <w:t>Knowing how to manage your time would be key for that.</w:t>
      </w:r>
    </w:p>
    <w:p>
      <w:pPr>
        <w:pStyle w:val="normal1"/>
        <w:rPr>
          <w:b/>
          <w:ins w:id="252" w:author="Unknown Author" w:date="2025-03-11T17:26:32Z"/>
        </w:rPr>
      </w:pPr>
      <w:ins w:id="251" w:author="Unknown Author" w:date="2025-03-11T17:26:32Z">
        <w:r>
          <w:rPr>
            <w:rFonts w:ascii="Aptos Serif" w:hAnsi="Aptos Serif"/>
            <w:sz w:val="24"/>
            <w:szCs w:val="24"/>
          </w:rPr>
        </w:r>
      </w:ins>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Well, I guessed I’ve exceeded the number of questions I’m allowed to ask. Thanks a lot for this information. I learnt a lot.</w:t>
      </w:r>
    </w:p>
    <w:p>
      <w:pPr>
        <w:pStyle w:val="normal1"/>
        <w:rPr>
          <w:rFonts w:ascii="Aptos Serif" w:hAnsi="Aptos Serif"/>
          <w:sz w:val="24"/>
          <w:szCs w:val="24"/>
          <w:ins w:id="255" w:author="Unknown Author" w:date="2025-03-11T17:26:34Z"/>
        </w:rPr>
      </w:pPr>
      <w:ins w:id="254" w:author="Unknown Author" w:date="2025-03-11T17:26:34Z">
        <w:r>
          <w:rPr>
            <w:rFonts w:ascii="Aptos Serif" w:hAnsi="Aptos Serif"/>
            <w:sz w:val="24"/>
            <w:szCs w:val="24"/>
          </w:rPr>
        </w:r>
      </w:ins>
    </w:p>
    <w:p>
      <w:pPr>
        <w:pStyle w:val="normal1"/>
        <w:rPr>
          <w:rFonts w:ascii="Aptos Serif" w:hAnsi="Aptos Serif"/>
          <w:sz w:val="24"/>
          <w:szCs w:val="24"/>
        </w:rPr>
      </w:pPr>
      <w:r>
        <w:rPr>
          <w:rFonts w:ascii="Aptos Serif" w:hAnsi="Aptos Serif"/>
          <w:sz w:val="24"/>
          <w:szCs w:val="24"/>
          <w:rPrChange w:id="0" w:author="Unknown Author" w:date="2025-03-11T17:13:17Z"/>
        </w:rPr>
        <w:t>You’re welcome, do have a good night.</w:t>
      </w:r>
    </w:p>
    <w:p>
      <w:pPr>
        <w:pStyle w:val="normal1"/>
        <w:rPr>
          <w:b/>
          <w:ins w:id="258" w:author="Unknown Author" w:date="2025-03-11T17:26:38Z"/>
        </w:rPr>
      </w:pPr>
      <w:ins w:id="257" w:author="Unknown Author" w:date="2025-03-11T17:26:38Z">
        <w:r>
          <w:rPr>
            <w:rFonts w:ascii="Aptos Serif" w:hAnsi="Aptos Serif"/>
            <w:sz w:val="24"/>
            <w:szCs w:val="24"/>
          </w:rPr>
        </w:r>
      </w:ins>
    </w:p>
    <w:p>
      <w:pPr>
        <w:pStyle w:val="normal1"/>
        <w:rPr>
          <w:rFonts w:ascii="Aptos Serif" w:hAnsi="Aptos Serif"/>
          <w:sz w:val="24"/>
          <w:szCs w:val="24"/>
        </w:rPr>
      </w:pPr>
      <w:r>
        <w:rPr>
          <w:rFonts w:ascii="Aptos Serif" w:hAnsi="Aptos Serif"/>
          <w:b/>
          <w:sz w:val="24"/>
          <w:szCs w:val="24"/>
          <w:rPrChange w:id="0" w:author="Unknown Author" w:date="2025-03-11T17:13:17Z">
            <w:rPr>
              <w:b/>
            </w:rPr>
          </w:rPrChange>
        </w:rPr>
        <w:t>Thank You!</w:t>
      </w:r>
    </w:p>
    <w:p>
      <w:pPr>
        <w:pStyle w:val="normal1"/>
        <w:rPr>
          <w:rFonts w:ascii="Aptos Serif" w:hAnsi="Aptos Serif"/>
          <w:sz w:val="24"/>
          <w:szCs w:val="24"/>
        </w:rPr>
      </w:pPr>
      <w:r>
        <w:rPr>
          <w:rFonts w:ascii="Aptos Serif" w:hAnsi="Aptos Serif"/>
          <w:sz w:val="24"/>
          <w:szCs w:val="24"/>
        </w:rPr>
      </w:r>
    </w:p>
    <w:p>
      <w:pPr>
        <w:pStyle w:val="normal1"/>
        <w:rPr>
          <w:rFonts w:ascii="Aptos Serif" w:hAnsi="Aptos Serif"/>
          <w:sz w:val="24"/>
          <w:szCs w:val="24"/>
          <w:ins w:id="264" w:author="Unknown Author" w:date="2025-03-11T17:29:40Z"/>
        </w:rPr>
      </w:pPr>
      <w:r>
        <w:rPr>
          <w:rFonts w:ascii="Aptos Serif" w:hAnsi="Aptos Serif"/>
          <w:i/>
          <w:sz w:val="24"/>
          <w:szCs w:val="24"/>
          <w:rPrChange w:id="0" w:author="Unknown Author" w:date="2025-03-11T17:13:17Z">
            <w:rPr>
              <w:i/>
            </w:rPr>
          </w:rPrChange>
        </w:rPr>
        <w:t>This already tells us more than I would ever in any blog. It basically shows that school isn’t only about coming to class and bagging first class as we wish. Extra work, gaining knowledge and many more</w:t>
      </w:r>
      <w:del w:id="261" w:author="Unknown Author" w:date="2025-03-11T17:29:23Z">
        <w:r>
          <w:rPr>
            <w:rFonts w:ascii="Aptos Serif" w:hAnsi="Aptos Serif"/>
            <w:i/>
            <w:sz w:val="24"/>
            <w:szCs w:val="24"/>
          </w:rPr>
          <w:delText xml:space="preserve"> abilities </w:delText>
        </w:r>
      </w:del>
      <w:ins w:id="262" w:author="Unknown Author" w:date="2025-03-11T17:29:24Z">
        <w:r>
          <w:rPr>
            <w:rFonts w:ascii="Aptos Serif" w:hAnsi="Aptos Serif"/>
            <w:i/>
            <w:sz w:val="24"/>
            <w:szCs w:val="24"/>
          </w:rPr>
          <w:t xml:space="preserve"> </w:t>
        </w:r>
      </w:ins>
      <w:r>
        <w:rPr>
          <w:rFonts w:ascii="Aptos Serif" w:hAnsi="Aptos Serif"/>
          <w:i/>
          <w:sz w:val="24"/>
          <w:szCs w:val="24"/>
          <w:rPrChange w:id="0" w:author="Unknown Author" w:date="2025-03-11T17:13:17Z">
            <w:rPr>
              <w:i/>
            </w:rPr>
          </w:rPrChange>
        </w:rPr>
        <w:t>would really be profitable when going into the outside world.</w:t>
      </w:r>
    </w:p>
    <w:p>
      <w:pPr>
        <w:pStyle w:val="normal1"/>
        <w:rPr>
          <w:i/>
          <w:i/>
        </w:rPr>
      </w:pPr>
      <w:del w:id="265" w:author="Unknown Author" w:date="2025-03-11T17:29:38Z">
        <w:r>
          <w:rPr>
            <w:rFonts w:ascii="Aptos Serif" w:hAnsi="Aptos Serif"/>
            <w:i/>
            <w:sz w:val="24"/>
            <w:szCs w:val="24"/>
          </w:rPr>
          <w:delText xml:space="preserve"> </w:delText>
        </w:r>
      </w:del>
      <w:del w:id="266" w:author="Unknown Author" w:date="2025-03-11T17:29:38Z">
        <w:r>
          <w:rPr>
            <w:rFonts w:ascii="Aptos Serif" w:hAnsi="Aptos Serif"/>
            <w:i/>
            <w:sz w:val="24"/>
            <w:szCs w:val="24"/>
          </w:rPr>
          <w:delText>Let not bore you.</w:delText>
        </w:r>
      </w:del>
    </w:p>
    <w:p>
      <w:pPr>
        <w:pStyle w:val="normal1"/>
        <w:rPr>
          <w:rFonts w:ascii="Aptos Serif" w:hAnsi="Aptos Serif"/>
          <w:sz w:val="24"/>
          <w:szCs w:val="24"/>
          <w:ins w:id="268" w:author="Unknown Author" w:date="2025-03-11T17:31:49Z"/>
        </w:rPr>
      </w:pPr>
      <w:r>
        <w:rPr>
          <w:rFonts w:ascii="Aptos Serif" w:hAnsi="Aptos Serif"/>
          <w:i/>
          <w:sz w:val="24"/>
          <w:szCs w:val="24"/>
          <w:rPrChange w:id="0" w:author="Unknown Author" w:date="2025-03-11T17:13:17Z">
            <w:rPr>
              <w:i/>
            </w:rPr>
          </w:rPrChange>
        </w:rPr>
        <w:t>Sakira Daodu, from everyone in AMTES, we celebrate you. Continue to show your impact in all you do.</w:t>
      </w:r>
    </w:p>
    <w:p>
      <w:pPr>
        <w:pStyle w:val="normal1"/>
        <w:rPr>
          <w:i/>
          <w:i/>
        </w:rPr>
      </w:pPr>
      <w:r>
        <w:rPr>
          <w:rFonts w:ascii="Aptos Serif" w:hAnsi="Aptos Serif"/>
          <w:sz w:val="24"/>
          <w:szCs w:val="24"/>
        </w:rPr>
      </w:r>
    </w:p>
    <w:p>
      <w:pPr>
        <w:pStyle w:val="normal1"/>
        <w:rPr/>
      </w:pPr>
      <w:r>
        <w:rPr>
          <w:rFonts w:ascii="Aptos Serif" w:hAnsi="Aptos Serif"/>
          <w:i/>
          <w:sz w:val="24"/>
          <w:szCs w:val="24"/>
          <w:rPrChange w:id="0" w:author="Unknown Author" w:date="2025-03-11T17:13:17Z">
            <w:rPr>
              <w:i/>
            </w:rPr>
          </w:rPrChange>
        </w:rPr>
        <w:t xml:space="preserve">If you’d like to connect with her, you can reach her via </w:t>
      </w:r>
      <w:hyperlink r:id="rId2">
        <w:r>
          <w:rPr>
            <w:rStyle w:val="Style3"/>
            <w:rFonts w:ascii="Aptos Serif" w:hAnsi="Aptos Serif"/>
            <w:rFonts w:ascii="Aptos Serif" w:hAnsi="Aptos Serif"/>
            <w:i/>
            <w:color w:val="1155CC"/>
            <w:color w:val="1155CC"/>
            <w:sz w:val="24"/>
            <w:szCs w:val="24"/>
            <w:u w:val="single"/>
            <w:rPrChange w:id="0" w:author="Unknown Author" w:date="2025-03-11T17:13:17Z">
              <w:rPr>
                <w:sz w:val="28"/>
                <w:i/>
                <w:u w:val="single"/>
                <w:szCs w:val="28"/>
              </w:rPr>
            </w:rPrChange>
          </w:rPr>
          <w:t>linkedin</w:t>
        </w:r>
      </w:hyperlink>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Liberation Sans">
    <w:altName w:val="Arial"/>
    <w:charset w:val="00"/>
    <w:family w:val="swiss"/>
    <w:pitch w:val="variable"/>
  </w:font>
  <w:font w:name="Aptos Serif">
    <w:charset w:val="01"/>
    <w:family w:val="roman"/>
    <w:pitch w:val="variable"/>
  </w:font>
</w:fonts>
</file>

<file path=word/settings.xml><?xml version="1.0" encoding="utf-8"?>
<w:settings xmlns:w="http://schemas.openxmlformats.org/wordprocessingml/2006/main">
  <w:zoom w:percent="90"/>
  <w:revisionView w:insDel="0" w:formatting="0"/>
  <w:trackRevisions/>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g.linkedin.com/in/sakira-daodu-b4466627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LibreOffice/24.8.5.2$Windows_X86_64 LibreOffice_project/fddf2685c70b461e7832239a0162a77216259f22</Application>
  <AppVersion>15.0000</AppVersion>
  <Pages>5</Pages>
  <Words>1303</Words>
  <Characters>6199</Characters>
  <CharactersWithSpaces>7454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2025-03-11T17:53:50Z</dcterms:modified>
  <cp:revision>1</cp:revision>
  <dc:subject/>
  <dc:title/>
</cp:coreProperties>
</file>